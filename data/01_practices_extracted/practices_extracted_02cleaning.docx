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52966F" w14:textId="77777777" w:rsidR="002D32D8" w:rsidRPr="002D32D8" w:rsidRDefault="002D32D8" w:rsidP="002D32D8">
      <w:pPr>
        <w:pStyle w:val="Title"/>
        <w:jc w:val="center"/>
      </w:pPr>
      <w:r w:rsidRPr="002D32D8">
        <w:t>Guidelines for Managing and Sharing Research Artefacts in SE</w:t>
      </w:r>
    </w:p>
    <w:p w14:paraId="7E6206D3" w14:textId="77777777" w:rsidR="002D32D8" w:rsidRPr="002D32D8" w:rsidRDefault="002D32D8" w:rsidP="002D32D8"/>
    <w:p w14:paraId="11ACB914" w14:textId="7A5739BE" w:rsidR="00C77949" w:rsidRDefault="00C77949" w:rsidP="007372CE">
      <w:pPr>
        <w:ind w:firstLine="432"/>
        <w:jc w:val="both"/>
      </w:pPr>
      <w:r w:rsidRPr="00C77949">
        <w:t>In this document, we report a list of practices for managing and sharing research artifacts extracted from guidelines recommended by major computer science publishers, venues, and organizations. The set of guidelines analyzed is composed by the following documents:</w:t>
      </w:r>
    </w:p>
    <w:p w14:paraId="2A44E173" w14:textId="77777777" w:rsidR="00C77949" w:rsidRDefault="00C77949" w:rsidP="006D79BD">
      <w:pPr>
        <w:pStyle w:val="ListParagraph"/>
        <w:numPr>
          <w:ilvl w:val="0"/>
          <w:numId w:val="13"/>
        </w:numPr>
      </w:pPr>
      <w:r w:rsidRPr="00C77949">
        <w:t xml:space="preserve">The ACM Artifact Review and Badging </w:t>
      </w:r>
      <w:r>
        <w:fldChar w:fldCharType="begin"/>
      </w:r>
      <w:r w:rsidR="00E82754">
        <w:instrText xml:space="preserve"> ADDIN ZOTERO_ITEM CSL_CITATION {"citationID":"FlOurLYt","properties":{"formattedCitation":"(ACM, 2020)","plainCitation":"(ACM, 2020)","noteIndex":0},"citationItems":[{"id":3415,"uris":["http://zotero.org/users/1020597/items/NG7TJZVF"],"uri":["http://zotero.org/users/1020597/items/NG7TJZVF"],"itemData":{"id":3415,"type":"webpage","abstract":"Result and Artifact Review documentation and badges - V.1.1","language":"en","title":"Artifact Review and Badging - Current","URL":"https://www.acm.org/publications/policies/artifact-review-and-badging-current","author":[{"literal":"ACM"}],"accessed":{"date-parts":[["2021",3,18]]},"issued":{"date-parts":[["2020",8,24]]}}}],"schema":"https://github.com/citation-style-language/schema/raw/master/csl-citation.json"} </w:instrText>
      </w:r>
      <w:r>
        <w:fldChar w:fldCharType="separate"/>
      </w:r>
      <w:r w:rsidR="00E82754" w:rsidRPr="00E82754">
        <w:rPr>
          <w:rFonts w:ascii="Calibri" w:hAnsi="Calibri" w:cs="Calibri"/>
        </w:rPr>
        <w:t>(ACM, 2020)</w:t>
      </w:r>
      <w:r>
        <w:fldChar w:fldCharType="end"/>
      </w:r>
    </w:p>
    <w:p w14:paraId="2F89C08F" w14:textId="77777777" w:rsidR="00C77949" w:rsidRDefault="00C77949" w:rsidP="006D79BD">
      <w:pPr>
        <w:pStyle w:val="ListParagraph"/>
        <w:numPr>
          <w:ilvl w:val="0"/>
          <w:numId w:val="13"/>
        </w:numPr>
      </w:pPr>
      <w:r w:rsidRPr="00C77949">
        <w:t xml:space="preserve">The EMSE </w:t>
      </w:r>
      <w:proofErr w:type="spellStart"/>
      <w:r w:rsidRPr="00C77949">
        <w:t>OpenScience</w:t>
      </w:r>
      <w:proofErr w:type="spellEnd"/>
      <w:r w:rsidRPr="00C77949">
        <w:t xml:space="preserve"> initiative </w:t>
      </w:r>
      <w:r>
        <w:fldChar w:fldCharType="begin"/>
      </w:r>
      <w:r w:rsidR="00E82754">
        <w:instrText xml:space="preserve"> ADDIN ZOTERO_ITEM CSL_CITATION {"citationID":"4pMPyF4P","properties":{"formattedCitation":"(EMSE, 2021a; M\\uc0\\u233{}ndez Fern\\uc0\\u225{}ndez et al., 2019)","plainCitation":"(EMSE, 2021a; Méndez Fernández et al., 2019)","noteIndex":0},"citationItems":[{"id":3416,"uris":["http://zotero.org/users/1020597/items/GY3XVVL2"],"uri":["http://zotero.org/users/1020597/items/GY3XVVL2"],"itemData":{"id":3416,"type":"article-journal","container-title":"Empirical Software Engineering","DOI":"10.1007/s10664-019-09712-x","ISSN":"1573-7616","issue":"3","journalAbbreviation":"Empir Software Eng","language":"en","page":"1057-1060","source":"Springer Link","title":"The open science initiative of the Empirical Software Engineering journal","volume":"24","author":[{"family":"Méndez Fernández","given":"Daniel"},{"family":"Monperrus","given":"Martin"},{"family":"Feldt","given":"Robert"},{"family":"Zimmermann","given":"Thomas"}],"issued":{"date-parts":[["2019",6,1]]}}},{"id":3420,"uris":["http://zotero.org/users/1020597/items/FVQXGSCG"],"uri":["http://zotero.org/users/1020597/items/FVQXGSCG"],"itemData":{"id":3420,"type":"webpage","abstract":"Empirical Software Engineering journal (EMSE) open science and reproducible research initiative","note":"original-date: 2018-06-28T15:35:56Z","title":"EMSE Open Science Initiative","URL":"https://github.com/emsejournal/openscience/blob/master/README.md","author":[{"family":"EMSE","given":""}],"accessed":{"date-parts":[["2021",3,18]]},"issued":{"date-parts":[["2021",3,18]]}}}],"schema":"https://github.com/citation-style-language/schema/raw/master/csl-citation.json"} </w:instrText>
      </w:r>
      <w:r>
        <w:fldChar w:fldCharType="separate"/>
      </w:r>
      <w:r w:rsidR="00E82754" w:rsidRPr="00E82754">
        <w:rPr>
          <w:rFonts w:ascii="Calibri" w:hAnsi="Calibri" w:cs="Calibri"/>
          <w:szCs w:val="24"/>
        </w:rPr>
        <w:t>(EMSE, 2021a; Méndez Fernández et al., 2019)</w:t>
      </w:r>
      <w:r>
        <w:fldChar w:fldCharType="end"/>
      </w:r>
    </w:p>
    <w:p w14:paraId="52AD083D" w14:textId="77777777" w:rsidR="00C77949" w:rsidRDefault="00C77949" w:rsidP="006D79BD">
      <w:pPr>
        <w:pStyle w:val="ListParagraph"/>
        <w:numPr>
          <w:ilvl w:val="0"/>
          <w:numId w:val="13"/>
        </w:numPr>
      </w:pPr>
      <w:r w:rsidRPr="00C77949">
        <w:t xml:space="preserve">The Journal of Open Science Software (JOSS) </w:t>
      </w:r>
      <w:r>
        <w:fldChar w:fldCharType="begin"/>
      </w:r>
      <w:r w:rsidR="00E82754">
        <w:instrText xml:space="preserve"> ADDIN ZOTERO_ITEM CSL_CITATION {"citationID":"xZXulyPS","properties":{"formattedCitation":"(Katz et al., 2018)","plainCitation":"(Katz et al., 2018)","noteIndex":0},"citationItems":[{"id":3418,"uris":["http://zotero.org/users/1020597/items/AU786HPZ"],"uri":["http://zotero.org/users/1020597/items/AU786HPZ"],"itemData":{"id":3418,"type":"article-journal","abstract":"The authors introduce The Journal of Open Source Software (JOSS), a publication that focuses on research software and its place in the scholarly publishing ecosystem. JOSSs goal is to make it easy for authors to publish a paper about their software, mostly focused on the software itself, and then be credited when this software is used based on users citing the JOSS paper.","container-title":"Computing in Science Engineering","DOI":"10.1109/MCSE.2018.03221930","ISSN":"1558-366X","issue":"3","note":"event: Computing in Science Engineering","page":"84-88","source":"IEEE Xplore","title":"Publish your software: Introducing the Journal of Open Source Software (JOSS)","title-short":"Publish your software","volume":"20","author":[{"family":"Katz","given":"D. S."},{"family":"Niemeyer","given":"K. E."},{"family":"Smith","given":"A. M."}],"issued":{"date-parts":[["2018",5]]}}}],"schema":"https://github.com/citation-style-language/schema/raw/master/csl-citation.json"} </w:instrText>
      </w:r>
      <w:r>
        <w:fldChar w:fldCharType="separate"/>
      </w:r>
      <w:r w:rsidR="00E82754" w:rsidRPr="00E82754">
        <w:rPr>
          <w:rFonts w:ascii="Calibri" w:hAnsi="Calibri" w:cs="Calibri"/>
        </w:rPr>
        <w:t>(Katz et al., 2018)</w:t>
      </w:r>
      <w:r>
        <w:fldChar w:fldCharType="end"/>
      </w:r>
    </w:p>
    <w:p w14:paraId="5321E147" w14:textId="77777777" w:rsidR="00C77949" w:rsidRDefault="00C77949" w:rsidP="006D79BD">
      <w:pPr>
        <w:pStyle w:val="ListParagraph"/>
        <w:numPr>
          <w:ilvl w:val="0"/>
          <w:numId w:val="13"/>
        </w:numPr>
      </w:pPr>
      <w:r w:rsidRPr="00C77949">
        <w:t xml:space="preserve">The Journal of Open Research Software (JORS) </w:t>
      </w:r>
      <w:r>
        <w:fldChar w:fldCharType="begin"/>
      </w:r>
      <w:r w:rsidR="00E82754">
        <w:instrText xml:space="preserve"> ADDIN ZOTERO_ITEM CSL_CITATION {"citationID":"b6MF94bN","properties":{"formattedCitation":"(JORS, 2021)","plainCitation":"(JORS, 2021)","noteIndex":0},"citationItems":[{"id":3421,"uris":["http://zotero.org/users/1020597/items/AIXKKTRK"],"uri":["http://zotero.org/users/1020597/items/AIXKKTRK"],"itemData":{"id":3421,"type":"webpage","abstract":"The Journal of Open Research Software (JORS) features peer reviewed Software Metapapers describing research software with high reuse potential. We are working with a number of specialist and institutional repositories to ensure that the associated software is professionally archived, preserved, and is openly available. Equally importantly, the software and the papers will be citable, and reuse will be tracked.JORS also publishes full-length research papers that cover different aspects of creating, maintaining and evaluating open source research software. The aim of the section is to promote the dissemination of best practice and experience related to the development and maintenance of reusable, sustainable research software.","language":"en","title":"The Journal of Open Research Software - Editorial Policies","title-short":"Editorial Policies","URL":"http://openresearchsoftware.metajnl.com/about/editorialpolicies/","author":[{"family":"JORS","given":""}],"accessed":{"date-parts":[["2021",3,18]]},"issued":{"date-parts":[["2021",2,17]]}}}],"schema":"https://github.com/citation-style-language/schema/raw/master/csl-citation.json"} </w:instrText>
      </w:r>
      <w:r>
        <w:fldChar w:fldCharType="separate"/>
      </w:r>
      <w:r w:rsidR="00E82754" w:rsidRPr="00E82754">
        <w:rPr>
          <w:rFonts w:ascii="Calibri" w:hAnsi="Calibri" w:cs="Calibri"/>
        </w:rPr>
        <w:t>(JORS, 2021)</w:t>
      </w:r>
      <w:r>
        <w:fldChar w:fldCharType="end"/>
      </w:r>
    </w:p>
    <w:p w14:paraId="55CC47D2" w14:textId="77777777" w:rsidR="00C77949" w:rsidRDefault="00C77949" w:rsidP="006D79BD">
      <w:pPr>
        <w:pStyle w:val="ListParagraph"/>
        <w:numPr>
          <w:ilvl w:val="0"/>
          <w:numId w:val="13"/>
        </w:numPr>
      </w:pPr>
      <w:r w:rsidRPr="00C77949">
        <w:t xml:space="preserve">The Guidelines by Wilson et al. </w:t>
      </w:r>
      <w:r>
        <w:fldChar w:fldCharType="begin"/>
      </w:r>
      <w:r w:rsidR="00E82754">
        <w:instrText xml:space="preserve"> ADDIN ZOTERO_ITEM CSL_CITATION {"citationID":"ScGc5RNC","properties":{"formattedCitation":"(Wilson et al., 2017)","plainCitation":"(Wilson et al., 2017)","noteIndex":0},"citationItems":[{"id":3202,"uris":["http://zotero.org/users/1020597/items/CTWJHA96"],"uri":["http://zotero.org/users/1020597/items/CTWJHA96"],"itemData":{"id":3202,"type":"article-journal","abstract":"Author summary Computers are now essential in all branches of science, but most researchers are never taught the equivalent of basic lab skills for research computing. As a result, data can get lost, analyses can take much longer than necessary, and researchers are limited in how effectively they can work with software and data. Computing workflows need to follow the same practices as lab projects and notebooks, with organized data, documented steps, and the project structured for reproducibility, but researchers new to computing often don't know where to start. This paper presents a set of good computing practices that every researcher can adopt, regardless of their current level of computational skill. These practices, which encompass data management, programming, collaborating with colleagues, organizing projects, tracking work, and writing manuscripts, are drawn from a wide variety of published sources from our daily lives and from our work with volunteer organizations that have delivered workshops to over 11,000 people since 2010.","container-title":"PLOS Computational Biology","DOI":"10.1371/journal.pcbi.1005510","ISSN":"1553-7358","issue":"6","journalAbbreviation":"PLOS Computational Biology","language":"en","note":"publisher: Public Library of Science","page":"e1005510","source":"PLoS Journals","title":"Good enough practices in scientific computing","volume":"13","author":[{"family":"Wilson","given":"Greg"},{"family":"Bryan","given":"Jennifer"},{"family":"Cranston","given":"Karen"},{"family":"Kitzes","given":"Justin"},{"family":"Nederbragt","given":"Lex"},{"family":"Teal","given":"Tracy K."}],"issued":{"date-parts":[["2017",6,22]]}}}],"schema":"https://github.com/citation-style-language/schema/raw/master/csl-citation.json"} </w:instrText>
      </w:r>
      <w:r>
        <w:fldChar w:fldCharType="separate"/>
      </w:r>
      <w:r w:rsidR="00E82754" w:rsidRPr="00E82754">
        <w:rPr>
          <w:rFonts w:ascii="Calibri" w:hAnsi="Calibri" w:cs="Calibri"/>
        </w:rPr>
        <w:t>(Wilson et al., 2017)</w:t>
      </w:r>
      <w:r>
        <w:fldChar w:fldCharType="end"/>
      </w:r>
    </w:p>
    <w:p w14:paraId="18EC13C4" w14:textId="77777777" w:rsidR="00C77949" w:rsidRDefault="00C77949" w:rsidP="00C77949">
      <w:pPr>
        <w:pStyle w:val="ListParagraph"/>
        <w:numPr>
          <w:ilvl w:val="0"/>
          <w:numId w:val="13"/>
        </w:numPr>
      </w:pPr>
      <w:r w:rsidRPr="00C77949">
        <w:t xml:space="preserve">The NASA Open Source Software Projects </w:t>
      </w:r>
      <w:r>
        <w:fldChar w:fldCharType="begin"/>
      </w:r>
      <w:r w:rsidR="00E82754">
        <w:instrText xml:space="preserve"> ADDIN ZOTERO_ITEM CSL_CITATION {"citationID":"mZni3iJv","properties":{"formattedCitation":"(NASA, 2021)","plainCitation":"(NASA, 2021)","noteIndex":0},"citationItems":[{"id":3422,"uris":["http://zotero.org/users/1020597/items/8K4826GZ"],"uri":["http://zotero.org/users/1020597/items/8K4826GZ"],"itemData":{"id":3422,"type":"webpage","title":"NASA Open Source Software","URL":"https://code.nasa.gov/","author":[{"literal":"NASA"}],"accessed":{"date-parts":[["2021",3,18]]},"issued":{"date-parts":[["2021"]]}}}],"schema":"https://github.com/citation-style-language/schema/raw/master/csl-citation.json"} </w:instrText>
      </w:r>
      <w:r>
        <w:fldChar w:fldCharType="separate"/>
      </w:r>
      <w:r w:rsidR="00E82754" w:rsidRPr="00E82754">
        <w:rPr>
          <w:rFonts w:ascii="Calibri" w:hAnsi="Calibri" w:cs="Calibri"/>
        </w:rPr>
        <w:t>(NASA, 2021)</w:t>
      </w:r>
      <w:r>
        <w:fldChar w:fldCharType="end"/>
      </w:r>
    </w:p>
    <w:p w14:paraId="33BEFCD4" w14:textId="77777777" w:rsidR="00C77949" w:rsidRDefault="00C77949" w:rsidP="00C77949">
      <w:pPr>
        <w:pStyle w:val="ListParagraph"/>
        <w:numPr>
          <w:ilvl w:val="0"/>
          <w:numId w:val="13"/>
        </w:numPr>
      </w:pPr>
      <w:r w:rsidRPr="00C77949">
        <w:t xml:space="preserve">The TACAS artifact evaluation guidelines </w:t>
      </w:r>
      <w:r>
        <w:fldChar w:fldCharType="begin"/>
      </w:r>
      <w:r w:rsidR="00E82754">
        <w:instrText xml:space="preserve"> ADDIN ZOTERO_ITEM CSL_CITATION {"citationID":"SlpUvgn1","properties":{"formattedCitation":"(TACAS, 2019)","plainCitation":"(TACAS, 2019)","noteIndex":0},"citationItems":[{"id":3423,"uris":["http://zotero.org/users/1020597/items/NUJ87ADF"],"uri":["http://zotero.org/users/1020597/items/NUJ87ADF"],"itemData":{"id":3423,"type":"webpage","abstract":"TACAS is a forum for researchers, developers and users interested in rigorously based tools and algorithms for the construction and analysis of systems. The conference aims to bridge the gaps between different communities with this common interest and to support them in their quest to improve the utility, reliability, flexibility and efficiency of tools and algorithms for building systems. \nTheoretical papers with clear relevance for tool construction and analysis as well as tool descriptions and case studies with a conceptual message are all encouraged. The topics covered by the conferenc ...","title":"TACAS 2019 - ETAPS 2019","URL":"https://conf.researchr.org/track/etaps-2019/tacas-2019-papers#Artifact-Evaluation","author":[{"literal":"TACAS"}],"accessed":{"date-parts":[["2021",3,18]]},"issued":{"date-parts":[["2019"]]}}}],"schema":"https://github.com/citation-style-language/schema/raw/master/csl-citation.json"} </w:instrText>
      </w:r>
      <w:r>
        <w:fldChar w:fldCharType="separate"/>
      </w:r>
      <w:r w:rsidR="00E82754" w:rsidRPr="00E82754">
        <w:rPr>
          <w:rFonts w:ascii="Calibri" w:hAnsi="Calibri" w:cs="Calibri"/>
        </w:rPr>
        <w:t>(TACAS, 2019)</w:t>
      </w:r>
      <w:r>
        <w:fldChar w:fldCharType="end"/>
      </w:r>
    </w:p>
    <w:p w14:paraId="40F61474" w14:textId="77777777" w:rsidR="00C77949" w:rsidRPr="00C77949" w:rsidRDefault="00C77949" w:rsidP="00C77949">
      <w:pPr>
        <w:pStyle w:val="ListParagraph"/>
        <w:numPr>
          <w:ilvl w:val="0"/>
          <w:numId w:val="13"/>
        </w:numPr>
      </w:pPr>
      <w:r w:rsidRPr="00C77949">
        <w:t>The CAV artifact evaluation guidelines</w:t>
      </w:r>
      <w:r>
        <w:t xml:space="preserve"> </w:t>
      </w:r>
      <w:r>
        <w:fldChar w:fldCharType="begin"/>
      </w:r>
      <w:r w:rsidR="00E82754">
        <w:instrText xml:space="preserve"> ADDIN ZOTERO_ITEM CSL_CITATION {"citationID":"GUVpieFx","properties":{"formattedCitation":"(CAV, 2019)","plainCitation":"(CAV, 2019)","noteIndex":0},"citationItems":[{"id":3424,"uris":["http://zotero.org/users/1020597/items/NSNIJRGH"],"uri":["http://zotero.org/users/1020597/items/NSNIJRGH"],"itemData":{"id":3424,"type":"post-weblog","language":"en-US","title":"Artifacts | CAV 2019","URL":"http://i-cav.org/2019/artifacts/","author":[{"family":"CAV","given":""}],"accessed":{"date-parts":[["2021",3,18]]},"issued":{"date-parts":[["2019"]]}}}],"schema":"https://github.com/citation-style-language/schema/raw/master/csl-citation.json"} </w:instrText>
      </w:r>
      <w:r>
        <w:fldChar w:fldCharType="separate"/>
      </w:r>
      <w:r w:rsidR="00E82754" w:rsidRPr="00E82754">
        <w:rPr>
          <w:rFonts w:ascii="Calibri" w:hAnsi="Calibri" w:cs="Calibri"/>
        </w:rPr>
        <w:t>(CAV, 2019)</w:t>
      </w:r>
      <w:r>
        <w:fldChar w:fldCharType="end"/>
      </w:r>
    </w:p>
    <w:p w14:paraId="3B7B6BE6" w14:textId="77777777" w:rsidR="002D32D8" w:rsidRPr="002D32D8" w:rsidRDefault="002D32D8" w:rsidP="00C77949">
      <w:pPr>
        <w:pStyle w:val="Heading1"/>
      </w:pPr>
      <w:r w:rsidRPr="002D32D8">
        <w:t>The ACM Artifact Review and Badging</w:t>
      </w:r>
    </w:p>
    <w:p w14:paraId="08E73485" w14:textId="77777777" w:rsidR="000E5A89" w:rsidRPr="000E5A89" w:rsidRDefault="000E5A89" w:rsidP="000E5A89">
      <w:r w:rsidRPr="000E5A89">
        <w:t xml:space="preserve">Below we report a list of practices and properties extracted from </w:t>
      </w:r>
      <w:r>
        <w:fldChar w:fldCharType="begin"/>
      </w:r>
      <w:r w:rsidR="00E82754">
        <w:instrText xml:space="preserve"> ADDIN ZOTERO_ITEM CSL_CITATION {"citationID":"3sOQw5qd","properties":{"formattedCitation":"(ACM, 2020)","plainCitation":"(ACM, 2020)","noteIndex":0},"citationItems":[{"id":3415,"uris":["http://zotero.org/users/1020597/items/NG7TJZVF"],"uri":["http://zotero.org/users/1020597/items/NG7TJZVF"],"itemData":{"id":3415,"type":"webpage","abstract":"Result and Artifact Review documentation and badges - V.1.1","language":"en","title":"Artifact Review and Badging - Current","URL":"https://www.acm.org/publications/policies/artifact-review-and-badging-current","author":[{"literal":"ACM"}],"accessed":{"date-parts":[["2021",3,18]]},"issued":{"date-parts":[["2020",8,24]]}}}],"schema":"https://github.com/citation-style-language/schema/raw/master/csl-citation.json"} </w:instrText>
      </w:r>
      <w:r>
        <w:fldChar w:fldCharType="separate"/>
      </w:r>
      <w:r w:rsidR="00E82754" w:rsidRPr="00E82754">
        <w:rPr>
          <w:rFonts w:ascii="Calibri" w:hAnsi="Calibri" w:cs="Calibri"/>
        </w:rPr>
        <w:t>(ACM, 2020)</w:t>
      </w:r>
      <w:r>
        <w:fldChar w:fldCharType="end"/>
      </w:r>
    </w:p>
    <w:p w14:paraId="28D67D41" w14:textId="24358BBF" w:rsidR="00C77949" w:rsidRDefault="007372CE" w:rsidP="00C77949">
      <w:pPr>
        <w:pStyle w:val="ListParagraph"/>
        <w:numPr>
          <w:ilvl w:val="0"/>
          <w:numId w:val="14"/>
        </w:numPr>
        <w:suppressAutoHyphens/>
        <w:autoSpaceDN w:val="0"/>
        <w:spacing w:line="254" w:lineRule="auto"/>
        <w:contextualSpacing w:val="0"/>
        <w:textAlignment w:val="baseline"/>
      </w:pPr>
      <w:ins w:id="0" w:author="Carlos Diego" w:date="2021-03-31T17:02:00Z">
        <w:r>
          <w:t xml:space="preserve">Includes a </w:t>
        </w:r>
      </w:ins>
      <w:del w:id="1" w:author="Carlos Diego" w:date="2021-03-31T17:02:00Z">
        <w:r w:rsidR="00C77949" w:rsidDel="007372CE">
          <w:delText>S</w:delText>
        </w:r>
      </w:del>
      <w:ins w:id="2" w:author="Carlos Diego" w:date="2021-03-31T17:02:00Z">
        <w:r>
          <w:t>s</w:t>
        </w:r>
      </w:ins>
      <w:r w:rsidR="00C77949">
        <w:t>oftware system</w:t>
      </w:r>
      <w:ins w:id="3" w:author="Carlos Diego" w:date="2021-03-31T17:02:00Z">
        <w:r>
          <w:t xml:space="preserve"> developed to the experiment (e.g</w:t>
        </w:r>
      </w:ins>
      <w:ins w:id="4" w:author="Carlos Diego" w:date="2021-04-01T14:37:00Z">
        <w:r w:rsidR="00483F67">
          <w:t>.</w:t>
        </w:r>
      </w:ins>
      <w:ins w:id="5" w:author="Carlos Diego" w:date="2021-03-31T17:02:00Z">
        <w:r>
          <w:t xml:space="preserve">, tool) </w:t>
        </w:r>
      </w:ins>
    </w:p>
    <w:p w14:paraId="478FDD29" w14:textId="1ED9F363" w:rsidR="00C77949" w:rsidRDefault="001A7033" w:rsidP="00C77949">
      <w:pPr>
        <w:pStyle w:val="ListParagraph"/>
        <w:numPr>
          <w:ilvl w:val="0"/>
          <w:numId w:val="14"/>
        </w:numPr>
        <w:suppressAutoHyphens/>
        <w:autoSpaceDN w:val="0"/>
        <w:spacing w:line="254" w:lineRule="auto"/>
        <w:contextualSpacing w:val="0"/>
        <w:textAlignment w:val="baseline"/>
      </w:pPr>
      <w:ins w:id="6" w:author="Carlos Diego" w:date="2021-03-30T10:46:00Z">
        <w:r>
          <w:t>I</w:t>
        </w:r>
      </w:ins>
      <w:ins w:id="7" w:author="Carlos Diego" w:date="2021-03-29T17:41:00Z">
        <w:r w:rsidR="00EC36C8">
          <w:t>ncludes s</w:t>
        </w:r>
      </w:ins>
      <w:del w:id="8" w:author="Carlos Diego" w:date="2021-03-29T16:08:00Z">
        <w:r w:rsidR="00C77949" w:rsidDel="008862A4">
          <w:delText>S</w:delText>
        </w:r>
      </w:del>
      <w:r w:rsidR="00C77949">
        <w:t xml:space="preserve">cripts to </w:t>
      </w:r>
      <w:del w:id="9" w:author="Carlos Diego" w:date="2021-03-29T16:09:00Z">
        <w:r w:rsidR="00C77949" w:rsidDel="008862A4">
          <w:delText xml:space="preserve">run </w:delText>
        </w:r>
      </w:del>
      <w:ins w:id="10" w:author="Carlos Diego" w:date="2021-03-29T16:09:00Z">
        <w:r w:rsidR="008862A4">
          <w:t xml:space="preserve">automate </w:t>
        </w:r>
      </w:ins>
      <w:ins w:id="11" w:author="Carlos Diego" w:date="2021-03-29T17:41:00Z">
        <w:r w:rsidR="00EC36C8">
          <w:t xml:space="preserve">the execution of </w:t>
        </w:r>
      </w:ins>
      <w:r w:rsidR="00C77949">
        <w:t>experiments</w:t>
      </w:r>
    </w:p>
    <w:p w14:paraId="752450B9" w14:textId="7CDF0C3E" w:rsidR="00C77949" w:rsidRDefault="001A7033" w:rsidP="00C77949">
      <w:pPr>
        <w:pStyle w:val="ListParagraph"/>
        <w:numPr>
          <w:ilvl w:val="0"/>
          <w:numId w:val="14"/>
        </w:numPr>
        <w:suppressAutoHyphens/>
        <w:autoSpaceDN w:val="0"/>
        <w:spacing w:line="254" w:lineRule="auto"/>
        <w:contextualSpacing w:val="0"/>
        <w:textAlignment w:val="baseline"/>
      </w:pPr>
      <w:ins w:id="12" w:author="Carlos Diego" w:date="2021-03-30T10:46:00Z">
        <w:r>
          <w:t>I</w:t>
        </w:r>
      </w:ins>
      <w:ins w:id="13" w:author="Carlos Diego" w:date="2021-03-29T16:08:00Z">
        <w:r w:rsidR="008862A4">
          <w:t xml:space="preserve">ncludes </w:t>
        </w:r>
      </w:ins>
      <w:ins w:id="14" w:author="Carlos Diego" w:date="2021-03-30T10:08:00Z">
        <w:r w:rsidR="009735CF">
          <w:t xml:space="preserve">sample </w:t>
        </w:r>
      </w:ins>
      <w:del w:id="15" w:author="Carlos Diego" w:date="2021-03-30T10:08:00Z">
        <w:r w:rsidR="00C77949" w:rsidDel="009735CF">
          <w:delText>I</w:delText>
        </w:r>
      </w:del>
      <w:ins w:id="16" w:author="Carlos Diego" w:date="2021-03-30T10:08:00Z">
        <w:r w:rsidR="009735CF">
          <w:t>i</w:t>
        </w:r>
      </w:ins>
      <w:r w:rsidR="00C77949">
        <w:t>nput</w:t>
      </w:r>
      <w:ins w:id="17" w:author="Carlos Diego" w:date="2021-03-30T10:08:00Z">
        <w:r w:rsidR="009735CF">
          <w:t>/ou</w:t>
        </w:r>
      </w:ins>
      <w:ins w:id="18" w:author="Carlos Diego" w:date="2021-03-31T17:03:00Z">
        <w:r w:rsidR="007372CE">
          <w:t>t</w:t>
        </w:r>
      </w:ins>
      <w:ins w:id="19" w:author="Carlos Diego" w:date="2021-03-30T10:08:00Z">
        <w:r w:rsidR="009735CF">
          <w:t>put</w:t>
        </w:r>
      </w:ins>
      <w:r w:rsidR="00C77949">
        <w:t xml:space="preserve"> data</w:t>
      </w:r>
    </w:p>
    <w:p w14:paraId="0D39B974" w14:textId="037F399C" w:rsidR="00C77949" w:rsidRDefault="001A7033" w:rsidP="00C77949">
      <w:pPr>
        <w:pStyle w:val="ListParagraph"/>
        <w:numPr>
          <w:ilvl w:val="0"/>
          <w:numId w:val="14"/>
        </w:numPr>
        <w:suppressAutoHyphens/>
        <w:autoSpaceDN w:val="0"/>
        <w:spacing w:line="254" w:lineRule="auto"/>
        <w:contextualSpacing w:val="0"/>
        <w:textAlignment w:val="baseline"/>
      </w:pPr>
      <w:ins w:id="20" w:author="Carlos Diego" w:date="2021-03-30T10:46:00Z">
        <w:r>
          <w:t>I</w:t>
        </w:r>
      </w:ins>
      <w:ins w:id="21" w:author="Carlos Diego" w:date="2021-03-29T16:09:00Z">
        <w:r w:rsidR="008862A4">
          <w:t xml:space="preserve">ncludes </w:t>
        </w:r>
      </w:ins>
      <w:del w:id="22" w:author="Carlos Diego" w:date="2021-03-29T16:09:00Z">
        <w:r w:rsidR="00C77949" w:rsidDel="008862A4">
          <w:delText>R</w:delText>
        </w:r>
      </w:del>
      <w:ins w:id="23" w:author="Carlos Diego" w:date="2021-03-29T16:09:00Z">
        <w:r w:rsidR="008862A4">
          <w:t>r</w:t>
        </w:r>
      </w:ins>
      <w:r w:rsidR="00C77949">
        <w:t>aw data collected</w:t>
      </w:r>
    </w:p>
    <w:p w14:paraId="7A8C4E82" w14:textId="06019E43" w:rsidR="00C77949" w:rsidRDefault="001A7033" w:rsidP="00C77949">
      <w:pPr>
        <w:pStyle w:val="ListParagraph"/>
        <w:numPr>
          <w:ilvl w:val="0"/>
          <w:numId w:val="14"/>
        </w:numPr>
        <w:suppressAutoHyphens/>
        <w:autoSpaceDN w:val="0"/>
        <w:spacing w:line="254" w:lineRule="auto"/>
        <w:contextualSpacing w:val="0"/>
        <w:textAlignment w:val="baseline"/>
      </w:pPr>
      <w:ins w:id="24" w:author="Carlos Diego" w:date="2021-03-30T10:46:00Z">
        <w:r>
          <w:t>I</w:t>
        </w:r>
      </w:ins>
      <w:ins w:id="25" w:author="Carlos Diego" w:date="2021-03-29T16:09:00Z">
        <w:r w:rsidR="008862A4">
          <w:t xml:space="preserve">ncludes </w:t>
        </w:r>
      </w:ins>
      <w:del w:id="26" w:author="Carlos Diego" w:date="2021-03-29T16:09:00Z">
        <w:r w:rsidR="00C77949" w:rsidDel="008862A4">
          <w:delText>S</w:delText>
        </w:r>
      </w:del>
      <w:ins w:id="27" w:author="Carlos Diego" w:date="2021-03-29T16:09:00Z">
        <w:r w:rsidR="008862A4">
          <w:t>s</w:t>
        </w:r>
      </w:ins>
      <w:r w:rsidR="00C77949">
        <w:t xml:space="preserve">cripts to </w:t>
      </w:r>
      <w:ins w:id="28" w:author="Carlos Diego" w:date="2021-03-29T17:42:00Z">
        <w:r w:rsidR="00EC36C8">
          <w:t xml:space="preserve">automate the </w:t>
        </w:r>
      </w:ins>
      <w:r w:rsidR="00C77949">
        <w:t>analy</w:t>
      </w:r>
      <w:ins w:id="29" w:author="Carlos Diego" w:date="2021-03-29T17:42:00Z">
        <w:r w:rsidR="00A94DB2">
          <w:t>sis</w:t>
        </w:r>
      </w:ins>
      <w:ins w:id="30" w:author="Carlos Diego" w:date="2021-03-29T18:17:00Z">
        <w:r w:rsidR="00A94DB2">
          <w:t xml:space="preserve"> of results</w:t>
        </w:r>
        <w:r w:rsidR="00A94DB2" w:rsidDel="00EC36C8">
          <w:t xml:space="preserve"> </w:t>
        </w:r>
      </w:ins>
      <w:del w:id="31" w:author="Carlos Diego" w:date="2021-03-29T17:42:00Z">
        <w:r w:rsidR="00C77949" w:rsidDel="00EC36C8">
          <w:delText>ze</w:delText>
        </w:r>
      </w:del>
      <w:del w:id="32" w:author="Carlos Diego" w:date="2021-03-29T18:17:00Z">
        <w:r w:rsidR="00C77949" w:rsidDel="00A94DB2">
          <w:delText xml:space="preserve"> results</w:delText>
        </w:r>
      </w:del>
    </w:p>
    <w:p w14:paraId="73ACDA58" w14:textId="204A995D" w:rsidR="00C77949" w:rsidRDefault="001A7033" w:rsidP="00C77949">
      <w:pPr>
        <w:pStyle w:val="ListParagraph"/>
        <w:numPr>
          <w:ilvl w:val="0"/>
          <w:numId w:val="14"/>
        </w:numPr>
        <w:suppressAutoHyphens/>
        <w:autoSpaceDN w:val="0"/>
        <w:spacing w:line="254" w:lineRule="auto"/>
        <w:contextualSpacing w:val="0"/>
        <w:textAlignment w:val="baseline"/>
      </w:pPr>
      <w:ins w:id="33" w:author="Carlos Diego" w:date="2021-03-30T10:46:00Z">
        <w:r>
          <w:t>P</w:t>
        </w:r>
      </w:ins>
      <w:ins w:id="34" w:author="Carlos Diego" w:date="2021-03-29T16:09:00Z">
        <w:r w:rsidR="008862A4">
          <w:t xml:space="preserve">rovides </w:t>
        </w:r>
      </w:ins>
      <w:del w:id="35" w:author="Carlos Diego" w:date="2021-03-29T16:09:00Z">
        <w:r w:rsidR="00C77949" w:rsidRPr="00822EB8" w:rsidDel="008862A4">
          <w:delText>S</w:delText>
        </w:r>
      </w:del>
      <w:ins w:id="36" w:author="Carlos Diego" w:date="2021-03-29T19:32:00Z">
        <w:r w:rsidR="00402E3A">
          <w:t xml:space="preserve">a </w:t>
        </w:r>
      </w:ins>
      <w:del w:id="37" w:author="Carlos Diego" w:date="2021-03-29T19:32:00Z">
        <w:r w:rsidR="00C77949" w:rsidRPr="00822EB8" w:rsidDel="00402E3A">
          <w:delText xml:space="preserve">ufficient </w:delText>
        </w:r>
      </w:del>
      <w:r w:rsidR="00C77949">
        <w:t>description</w:t>
      </w:r>
      <w:ins w:id="38" w:author="Carlos Diego" w:date="2021-03-29T16:09:00Z">
        <w:r w:rsidR="008862A4">
          <w:t xml:space="preserve"> about the artifact</w:t>
        </w:r>
      </w:ins>
    </w:p>
    <w:p w14:paraId="49414B65" w14:textId="4751316F" w:rsidR="00C77949" w:rsidRDefault="001A7033" w:rsidP="00C77949">
      <w:pPr>
        <w:pStyle w:val="ListParagraph"/>
        <w:numPr>
          <w:ilvl w:val="0"/>
          <w:numId w:val="14"/>
        </w:numPr>
        <w:suppressAutoHyphens/>
        <w:autoSpaceDN w:val="0"/>
        <w:spacing w:line="254" w:lineRule="auto"/>
        <w:contextualSpacing w:val="0"/>
        <w:textAlignment w:val="baseline"/>
      </w:pPr>
      <w:ins w:id="39" w:author="Carlos Diego" w:date="2021-03-30T10:46:00Z">
        <w:r>
          <w:t>Provides</w:t>
        </w:r>
      </w:ins>
      <w:ins w:id="40" w:author="Carlos Diego" w:date="2021-03-29T18:36:00Z">
        <w:r w:rsidR="00CE5111">
          <w:t xml:space="preserve"> a description of </w:t>
        </w:r>
      </w:ins>
      <w:ins w:id="41" w:author="Carlos Diego" w:date="2021-03-29T16:10:00Z">
        <w:r w:rsidR="008862A4">
          <w:t xml:space="preserve">the </w:t>
        </w:r>
      </w:ins>
      <w:del w:id="42" w:author="Carlos Diego" w:date="2021-03-29T16:10:00Z">
        <w:r w:rsidR="00C77949" w:rsidDel="008862A4">
          <w:delText>M</w:delText>
        </w:r>
      </w:del>
      <w:ins w:id="43" w:author="Carlos Diego" w:date="2021-03-29T16:10:00Z">
        <w:r w:rsidR="008862A4">
          <w:t>m</w:t>
        </w:r>
      </w:ins>
      <w:r w:rsidR="00C77949">
        <w:t>easurement procedures</w:t>
      </w:r>
      <w:ins w:id="44" w:author="Carlos Diego" w:date="2021-03-29T16:10:00Z">
        <w:r w:rsidR="008862A4">
          <w:t xml:space="preserve"> (</w:t>
        </w:r>
        <w:r w:rsidR="00EC36C8">
          <w:t xml:space="preserve">e.g., </w:t>
        </w:r>
      </w:ins>
      <w:ins w:id="45" w:author="Carlos Diego" w:date="2021-03-29T18:36:00Z">
        <w:r w:rsidR="00CE5111">
          <w:t>tools</w:t>
        </w:r>
      </w:ins>
      <w:ins w:id="46" w:author="Carlos Diego" w:date="2021-03-29T17:50:00Z">
        <w:r w:rsidR="00EC36C8">
          <w:t xml:space="preserve">, </w:t>
        </w:r>
      </w:ins>
      <w:ins w:id="47" w:author="Carlos Diego" w:date="2021-03-29T16:10:00Z">
        <w:r w:rsidR="00EC36C8">
          <w:t>sampling rat</w:t>
        </w:r>
      </w:ins>
      <w:ins w:id="48" w:author="Carlos Diego" w:date="2021-03-29T17:50:00Z">
        <w:r w:rsidR="00EC36C8">
          <w:t>e</w:t>
        </w:r>
      </w:ins>
      <w:ins w:id="49" w:author="Carlos Diego" w:date="2021-03-29T16:10:00Z">
        <w:r w:rsidR="008862A4">
          <w:t>)</w:t>
        </w:r>
      </w:ins>
    </w:p>
    <w:p w14:paraId="68F62B0B" w14:textId="65122C4E" w:rsidR="00C77949" w:rsidRDefault="001A7033" w:rsidP="00C77949">
      <w:pPr>
        <w:pStyle w:val="ListParagraph"/>
        <w:numPr>
          <w:ilvl w:val="0"/>
          <w:numId w:val="14"/>
        </w:numPr>
        <w:suppressAutoHyphens/>
        <w:autoSpaceDN w:val="0"/>
        <w:spacing w:line="254" w:lineRule="auto"/>
        <w:contextualSpacing w:val="0"/>
        <w:textAlignment w:val="baseline"/>
      </w:pPr>
      <w:ins w:id="50" w:author="Carlos Diego" w:date="2021-03-30T10:46:00Z">
        <w:r>
          <w:t>Provides</w:t>
        </w:r>
      </w:ins>
      <w:ins w:id="51" w:author="Carlos Diego" w:date="2021-03-29T18:36:00Z">
        <w:r w:rsidR="00CE5111">
          <w:t xml:space="preserve"> a description of </w:t>
        </w:r>
      </w:ins>
      <w:ins w:id="52" w:author="Carlos Diego" w:date="2021-03-29T16:10:00Z">
        <w:r w:rsidR="008862A4">
          <w:t xml:space="preserve">the </w:t>
        </w:r>
      </w:ins>
      <w:del w:id="53" w:author="Carlos Diego" w:date="2021-03-29T16:10:00Z">
        <w:r w:rsidR="00C77949" w:rsidDel="008862A4">
          <w:delText>M</w:delText>
        </w:r>
      </w:del>
      <w:ins w:id="54" w:author="Carlos Diego" w:date="2021-03-29T16:10:00Z">
        <w:r w:rsidR="008862A4">
          <w:t>m</w:t>
        </w:r>
      </w:ins>
      <w:r w:rsidR="00C77949">
        <w:t>easuring system</w:t>
      </w:r>
      <w:ins w:id="55" w:author="Carlos Diego" w:date="2021-03-29T16:10:00Z">
        <w:r w:rsidR="008862A4">
          <w:t xml:space="preserve"> (e.g., units, metrics)</w:t>
        </w:r>
      </w:ins>
    </w:p>
    <w:p w14:paraId="46DE3E88" w14:textId="3681413D" w:rsidR="00C77949" w:rsidRDefault="001A7033" w:rsidP="00C77949">
      <w:pPr>
        <w:pStyle w:val="ListParagraph"/>
        <w:numPr>
          <w:ilvl w:val="0"/>
          <w:numId w:val="14"/>
        </w:numPr>
        <w:suppressAutoHyphens/>
        <w:autoSpaceDN w:val="0"/>
        <w:spacing w:line="254" w:lineRule="auto"/>
        <w:contextualSpacing w:val="0"/>
        <w:textAlignment w:val="baseline"/>
      </w:pPr>
      <w:ins w:id="56" w:author="Carlos Diego" w:date="2021-03-30T10:46:00Z">
        <w:r>
          <w:t>D</w:t>
        </w:r>
      </w:ins>
      <w:ins w:id="57" w:author="Carlos Diego" w:date="2021-03-29T16:10:00Z">
        <w:r w:rsidR="008862A4">
          <w:t xml:space="preserve">escribes the </w:t>
        </w:r>
      </w:ins>
      <w:ins w:id="58" w:author="Carlos Diego" w:date="2021-03-29T16:13:00Z">
        <w:r w:rsidR="008862A4" w:rsidRPr="008862A4">
          <w:t>o</w:t>
        </w:r>
      </w:ins>
      <w:del w:id="59" w:author="Carlos Diego" w:date="2021-03-29T16:14:00Z">
        <w:r w:rsidR="00C77949" w:rsidRPr="008862A4" w:rsidDel="008862A4">
          <w:delText>O</w:delText>
        </w:r>
      </w:del>
      <w:r w:rsidR="00C77949" w:rsidRPr="008862A4">
        <w:t>perating</w:t>
      </w:r>
      <w:r w:rsidR="00C77949">
        <w:t xml:space="preserve"> </w:t>
      </w:r>
      <w:del w:id="60" w:author="Carlos Diego" w:date="2021-03-29T16:11:00Z">
        <w:r w:rsidR="00C77949" w:rsidDel="008862A4">
          <w:delText>conditions</w:delText>
        </w:r>
      </w:del>
      <w:ins w:id="61" w:author="Carlos Diego" w:date="2021-03-29T16:11:00Z">
        <w:r w:rsidR="008862A4">
          <w:t>environment (e.g., CPU, RAM, GPU)</w:t>
        </w:r>
      </w:ins>
    </w:p>
    <w:p w14:paraId="5711B2B5" w14:textId="65D47775" w:rsidR="00C77949" w:rsidRDefault="001A7033" w:rsidP="00C77949">
      <w:pPr>
        <w:pStyle w:val="ListParagraph"/>
        <w:numPr>
          <w:ilvl w:val="0"/>
          <w:numId w:val="14"/>
        </w:numPr>
        <w:suppressAutoHyphens/>
        <w:autoSpaceDN w:val="0"/>
        <w:spacing w:line="254" w:lineRule="auto"/>
        <w:contextualSpacing w:val="0"/>
        <w:textAlignment w:val="baseline"/>
      </w:pPr>
      <w:ins w:id="62" w:author="Carlos Diego" w:date="2021-03-30T10:46:00Z">
        <w:r>
          <w:t xml:space="preserve">Describes </w:t>
        </w:r>
      </w:ins>
      <w:del w:id="63" w:author="Carlos Diego" w:date="2021-03-29T16:12:00Z">
        <w:r w:rsidR="00C77949" w:rsidDel="008862A4">
          <w:delText>I</w:delText>
        </w:r>
      </w:del>
      <w:del w:id="64" w:author="Carlos Diego" w:date="2021-03-30T10:46:00Z">
        <w:r w:rsidR="00C77949" w:rsidDel="001A7033">
          <w:delText xml:space="preserve">nstructions on </w:delText>
        </w:r>
      </w:del>
      <w:r w:rsidR="00C77949">
        <w:t>how to obtain proprietary/third-party artifacts</w:t>
      </w:r>
    </w:p>
    <w:p w14:paraId="5D01B8A5" w14:textId="13448926" w:rsidR="00C77949" w:rsidRDefault="001A7033" w:rsidP="00C77949">
      <w:pPr>
        <w:pStyle w:val="ListParagraph"/>
        <w:numPr>
          <w:ilvl w:val="0"/>
          <w:numId w:val="14"/>
        </w:numPr>
        <w:suppressAutoHyphens/>
        <w:autoSpaceDN w:val="0"/>
        <w:spacing w:line="254" w:lineRule="auto"/>
        <w:contextualSpacing w:val="0"/>
        <w:textAlignment w:val="baseline"/>
      </w:pPr>
      <w:ins w:id="65" w:author="Carlos Diego" w:date="2021-03-30T10:47:00Z">
        <w:r>
          <w:t>P</w:t>
        </w:r>
      </w:ins>
      <w:ins w:id="66" w:author="Carlos Diego" w:date="2021-03-29T16:12:00Z">
        <w:r w:rsidR="008862A4">
          <w:t xml:space="preserve">rovides </w:t>
        </w:r>
      </w:ins>
      <w:del w:id="67" w:author="Carlos Diego" w:date="2021-03-29T16:12:00Z">
        <w:r w:rsidR="00C77949" w:rsidDel="008862A4">
          <w:delText>D</w:delText>
        </w:r>
      </w:del>
      <w:ins w:id="68" w:author="Carlos Diego" w:date="2021-03-29T16:12:00Z">
        <w:r w:rsidR="008862A4">
          <w:t>d</w:t>
        </w:r>
      </w:ins>
      <w:r w:rsidR="00C77949">
        <w:t xml:space="preserve">ocumentation to </w:t>
      </w:r>
      <w:del w:id="69" w:author="Carlos Diego" w:date="2021-03-29T16:12:00Z">
        <w:r w:rsidR="00C77949" w:rsidDel="008862A4">
          <w:delText xml:space="preserve">facilitate </w:delText>
        </w:r>
      </w:del>
      <w:ins w:id="70" w:author="Carlos Diego" w:date="2021-03-29T16:12:00Z">
        <w:r w:rsidR="008862A4">
          <w:t xml:space="preserve">guide </w:t>
        </w:r>
      </w:ins>
      <w:r w:rsidR="00C77949">
        <w:t>reuse/repurposing</w:t>
      </w:r>
    </w:p>
    <w:p w14:paraId="26158B8D" w14:textId="1DAD32D6" w:rsidR="00C77949" w:rsidRDefault="001A7033" w:rsidP="00C77949">
      <w:pPr>
        <w:pStyle w:val="ListParagraph"/>
        <w:numPr>
          <w:ilvl w:val="0"/>
          <w:numId w:val="14"/>
        </w:numPr>
        <w:suppressAutoHyphens/>
        <w:autoSpaceDN w:val="0"/>
        <w:spacing w:line="254" w:lineRule="auto"/>
        <w:contextualSpacing w:val="0"/>
        <w:textAlignment w:val="baseline"/>
      </w:pPr>
      <w:ins w:id="71" w:author="Carlos Diego" w:date="2021-03-30T10:47:00Z">
        <w:r>
          <w:t>I</w:t>
        </w:r>
      </w:ins>
      <w:ins w:id="72" w:author="Carlos Diego" w:date="2021-03-29T17:50:00Z">
        <w:r w:rsidR="00EC36C8">
          <w:t>ndicates</w:t>
        </w:r>
      </w:ins>
      <w:ins w:id="73" w:author="Carlos Diego" w:date="2021-03-29T16:12:00Z">
        <w:r w:rsidR="008862A4">
          <w:t xml:space="preserve"> </w:t>
        </w:r>
      </w:ins>
      <w:del w:id="74" w:author="Carlos Diego" w:date="2021-03-29T16:12:00Z">
        <w:r w:rsidR="00C77949" w:rsidDel="008862A4">
          <w:delText>N</w:delText>
        </w:r>
      </w:del>
      <w:ins w:id="75" w:author="Carlos Diego" w:date="2021-03-29T16:12:00Z">
        <w:r w:rsidR="008862A4">
          <w:t>n</w:t>
        </w:r>
      </w:ins>
      <w:r w:rsidR="00C77949">
        <w:t xml:space="preserve">orms and standards </w:t>
      </w:r>
      <w:ins w:id="76" w:author="Carlos Diego" w:date="2021-03-29T16:12:00Z">
        <w:r w:rsidR="008862A4">
          <w:t>used</w:t>
        </w:r>
      </w:ins>
      <w:del w:id="77" w:author="Carlos Diego" w:date="2021-03-29T17:51:00Z">
        <w:r w:rsidR="00C77949" w:rsidDel="00EC36C8">
          <w:delText>research community that were adhered</w:delText>
        </w:r>
      </w:del>
    </w:p>
    <w:p w14:paraId="2397727F" w14:textId="56AA30B5" w:rsidR="00C77949" w:rsidRDefault="001A7033" w:rsidP="008862A4">
      <w:pPr>
        <w:pStyle w:val="ListParagraph"/>
        <w:numPr>
          <w:ilvl w:val="0"/>
          <w:numId w:val="14"/>
        </w:numPr>
        <w:suppressAutoHyphens/>
        <w:autoSpaceDN w:val="0"/>
        <w:spacing w:line="254" w:lineRule="auto"/>
        <w:contextualSpacing w:val="0"/>
        <w:textAlignment w:val="baseline"/>
      </w:pPr>
      <w:ins w:id="78" w:author="Carlos Diego" w:date="2021-03-30T10:47:00Z">
        <w:r>
          <w:t>P</w:t>
        </w:r>
      </w:ins>
      <w:ins w:id="79" w:author="Carlos Diego" w:date="2021-03-29T16:15:00Z">
        <w:r w:rsidR="008862A4">
          <w:t xml:space="preserve">ermanently </w:t>
        </w:r>
      </w:ins>
      <w:del w:id="80" w:author="Carlos Diego" w:date="2021-03-29T16:16:00Z">
        <w:r w:rsidR="00C77949" w:rsidDel="008862A4">
          <w:delText xml:space="preserve">Permanently </w:delText>
        </w:r>
      </w:del>
      <w:r w:rsidR="00C77949">
        <w:t>available for retrieval</w:t>
      </w:r>
    </w:p>
    <w:p w14:paraId="0410368D" w14:textId="5F769E3E" w:rsidR="00C77949" w:rsidRDefault="001A7033" w:rsidP="00C77949">
      <w:pPr>
        <w:pStyle w:val="ListParagraph"/>
        <w:numPr>
          <w:ilvl w:val="0"/>
          <w:numId w:val="14"/>
        </w:numPr>
        <w:suppressAutoHyphens/>
        <w:autoSpaceDN w:val="0"/>
        <w:spacing w:line="254" w:lineRule="auto"/>
        <w:contextualSpacing w:val="0"/>
        <w:textAlignment w:val="baseline"/>
      </w:pPr>
      <w:ins w:id="81" w:author="Carlos Diego" w:date="2021-03-30T10:47:00Z">
        <w:r>
          <w:t>A</w:t>
        </w:r>
      </w:ins>
      <w:ins w:id="82" w:author="Carlos Diego" w:date="2021-03-29T16:16:00Z">
        <w:r w:rsidR="006D79BD">
          <w:t>rchived in a public</w:t>
        </w:r>
      </w:ins>
      <w:del w:id="83" w:author="Carlos Diego" w:date="2021-03-29T16:17:00Z">
        <w:r w:rsidR="00C77949" w:rsidDel="008862A4">
          <w:delText>Publically accessible archival</w:delText>
        </w:r>
      </w:del>
      <w:r w:rsidR="00C77949">
        <w:t xml:space="preserve"> repository</w:t>
      </w:r>
    </w:p>
    <w:p w14:paraId="63EECFB0" w14:textId="77777777" w:rsidR="007C2627" w:rsidRDefault="00CE5111" w:rsidP="00A94DB2">
      <w:pPr>
        <w:pStyle w:val="ListParagraph"/>
        <w:numPr>
          <w:ilvl w:val="0"/>
          <w:numId w:val="14"/>
        </w:numPr>
        <w:suppressAutoHyphens/>
        <w:autoSpaceDN w:val="0"/>
        <w:spacing w:line="254" w:lineRule="auto"/>
        <w:contextualSpacing w:val="0"/>
        <w:textAlignment w:val="baseline"/>
        <w:rPr>
          <w:ins w:id="84" w:author="Carlos Diego" w:date="2021-03-29T19:47:00Z"/>
        </w:rPr>
      </w:pPr>
      <w:ins w:id="85" w:author="Carlos Diego" w:date="2021-03-29T18:35:00Z">
        <w:r>
          <w:lastRenderedPageBreak/>
          <w:t xml:space="preserve">The package </w:t>
        </w:r>
      </w:ins>
      <w:ins w:id="86" w:author="Carlos Diego" w:date="2021-03-29T16:19:00Z">
        <w:r w:rsidR="005E3BC0">
          <w:t xml:space="preserve">has </w:t>
        </w:r>
      </w:ins>
      <w:del w:id="87" w:author="Carlos Diego" w:date="2021-03-29T19:47:00Z">
        <w:r w:rsidR="00C77949" w:rsidDel="007C2627">
          <w:delText xml:space="preserve">Unique identifier (e.g., </w:delText>
        </w:r>
      </w:del>
      <w:r w:rsidR="00C77949">
        <w:t>DOI</w:t>
      </w:r>
    </w:p>
    <w:p w14:paraId="7D096C7A" w14:textId="11AD9837" w:rsidR="00C77949" w:rsidDel="00EC2EE5" w:rsidRDefault="007C2627" w:rsidP="00C77949">
      <w:pPr>
        <w:pStyle w:val="ListParagraph"/>
        <w:numPr>
          <w:ilvl w:val="0"/>
          <w:numId w:val="14"/>
        </w:numPr>
        <w:suppressAutoHyphens/>
        <w:autoSpaceDN w:val="0"/>
        <w:spacing w:line="254" w:lineRule="auto"/>
        <w:contextualSpacing w:val="0"/>
        <w:textAlignment w:val="baseline"/>
        <w:rPr>
          <w:del w:id="88" w:author="Carlos Diego" w:date="2021-03-29T18:08:00Z"/>
        </w:rPr>
      </w:pPr>
      <w:ins w:id="89" w:author="Carlos Diego" w:date="2021-03-29T19:48:00Z">
        <w:r>
          <w:t xml:space="preserve">The package has a </w:t>
        </w:r>
      </w:ins>
      <w:del w:id="90" w:author="Carlos Diego" w:date="2021-03-29T19:48:00Z">
        <w:r w:rsidR="00C77949" w:rsidDel="007C2627">
          <w:delText xml:space="preserve">, </w:delText>
        </w:r>
      </w:del>
      <w:r w:rsidR="00C77949">
        <w:t>URL</w:t>
      </w:r>
      <w:del w:id="91" w:author="Carlos Diego" w:date="2021-03-29T19:48:00Z">
        <w:r w:rsidR="00C77949" w:rsidDel="007C2627">
          <w:delText>)</w:delText>
        </w:r>
      </w:del>
    </w:p>
    <w:p w14:paraId="6D93796E" w14:textId="77777777" w:rsidR="00C77949" w:rsidDel="00EC2EE5" w:rsidRDefault="00C77949" w:rsidP="00EC2EE5">
      <w:pPr>
        <w:pStyle w:val="ListParagraph"/>
        <w:numPr>
          <w:ilvl w:val="0"/>
          <w:numId w:val="14"/>
        </w:numPr>
        <w:suppressAutoHyphens/>
        <w:autoSpaceDN w:val="0"/>
        <w:spacing w:line="254" w:lineRule="auto"/>
        <w:contextualSpacing w:val="0"/>
        <w:textAlignment w:val="baseline"/>
        <w:rPr>
          <w:del w:id="92" w:author="Carlos Diego" w:date="2021-03-29T18:07:00Z"/>
        </w:rPr>
      </w:pPr>
      <w:del w:id="93" w:author="Carlos Diego" w:date="2021-03-29T17:51:00Z">
        <w:r w:rsidDel="00EC2EE5">
          <w:delText xml:space="preserve">Plan to enable permanent </w:delText>
        </w:r>
        <w:commentRangeStart w:id="94"/>
        <w:r w:rsidDel="00EC2EE5">
          <w:delText>accessibility</w:delText>
        </w:r>
      </w:del>
      <w:commentRangeEnd w:id="94"/>
      <w:r w:rsidR="00EC2EE5">
        <w:rPr>
          <w:rStyle w:val="CommentReference"/>
        </w:rPr>
        <w:commentReference w:id="94"/>
      </w:r>
    </w:p>
    <w:p w14:paraId="4DA66D91" w14:textId="77777777" w:rsidR="00C77949" w:rsidRDefault="00C77949" w:rsidP="00A94DB2">
      <w:pPr>
        <w:pStyle w:val="ListParagraph"/>
        <w:numPr>
          <w:ilvl w:val="0"/>
          <w:numId w:val="14"/>
        </w:numPr>
        <w:suppressAutoHyphens/>
        <w:autoSpaceDN w:val="0"/>
        <w:spacing w:line="254" w:lineRule="auto"/>
        <w:contextualSpacing w:val="0"/>
        <w:textAlignment w:val="baseline"/>
      </w:pPr>
      <w:del w:id="95" w:author="Carlos Diego" w:date="2021-03-29T18:07:00Z">
        <w:r w:rsidDel="00EC2EE5">
          <w:delText>Preferably they should not be published on personal web pages</w:delText>
        </w:r>
      </w:del>
    </w:p>
    <w:p w14:paraId="04C63037" w14:textId="0E58E7A9" w:rsidR="00C77949" w:rsidRDefault="000B1FD1" w:rsidP="00C77949">
      <w:pPr>
        <w:pStyle w:val="ListParagraph"/>
        <w:numPr>
          <w:ilvl w:val="0"/>
          <w:numId w:val="14"/>
        </w:numPr>
        <w:suppressAutoHyphens/>
        <w:autoSpaceDN w:val="0"/>
        <w:spacing w:line="254" w:lineRule="auto"/>
        <w:contextualSpacing w:val="0"/>
        <w:textAlignment w:val="baseline"/>
      </w:pPr>
      <w:ins w:id="96" w:author="Carlos Diego" w:date="2021-03-30T11:01:00Z">
        <w:r>
          <w:t>I</w:t>
        </w:r>
      </w:ins>
      <w:ins w:id="97" w:author="Carlos Diego" w:date="2021-03-29T18:35:00Z">
        <w:r w:rsidR="00CE5111">
          <w:t>ncludes a de</w:t>
        </w:r>
      </w:ins>
      <w:ins w:id="98" w:author="Carlos Diego" w:date="2021-03-29T18:08:00Z">
        <w:r w:rsidR="00CE5111">
          <w:t>scription of</w:t>
        </w:r>
        <w:r w:rsidR="00EC2EE5">
          <w:t xml:space="preserve"> the </w:t>
        </w:r>
      </w:ins>
      <w:del w:id="99" w:author="Carlos Diego" w:date="2021-03-29T18:08:00Z">
        <w:r w:rsidR="00C77949" w:rsidDel="00EC2EE5">
          <w:delText>R</w:delText>
        </w:r>
      </w:del>
      <w:ins w:id="100" w:author="Carlos Diego" w:date="2021-03-29T18:08:00Z">
        <w:r w:rsidR="00EC2EE5">
          <w:t>r</w:t>
        </w:r>
      </w:ins>
      <w:r w:rsidR="00C77949">
        <w:t>elevance to the study</w:t>
      </w:r>
    </w:p>
    <w:p w14:paraId="42346DF8" w14:textId="77777777" w:rsidR="00C77949" w:rsidDel="00CE5111" w:rsidRDefault="00C77949" w:rsidP="00C77949">
      <w:pPr>
        <w:pStyle w:val="ListParagraph"/>
        <w:numPr>
          <w:ilvl w:val="0"/>
          <w:numId w:val="14"/>
        </w:numPr>
        <w:suppressAutoHyphens/>
        <w:autoSpaceDN w:val="0"/>
        <w:spacing w:line="254" w:lineRule="auto"/>
        <w:contextualSpacing w:val="0"/>
        <w:textAlignment w:val="baseline"/>
        <w:rPr>
          <w:del w:id="101" w:author="Carlos Diego" w:date="2021-03-29T18:35:00Z"/>
        </w:rPr>
      </w:pPr>
      <w:del w:id="102" w:author="Carlos Diego" w:date="2021-03-29T18:08:00Z">
        <w:r w:rsidDel="00A94DB2">
          <w:delText>A</w:delText>
        </w:r>
      </w:del>
      <w:del w:id="103" w:author="Carlos Diego" w:date="2021-03-29T18:35:00Z">
        <w:r w:rsidDel="00CE5111">
          <w:delText>dds value beyond the text in the article</w:delText>
        </w:r>
      </w:del>
    </w:p>
    <w:p w14:paraId="706BA193" w14:textId="7D599796" w:rsidR="00C77949" w:rsidRDefault="000B1FD1" w:rsidP="00C77949">
      <w:pPr>
        <w:pStyle w:val="ListParagraph"/>
        <w:numPr>
          <w:ilvl w:val="0"/>
          <w:numId w:val="14"/>
        </w:numPr>
        <w:suppressAutoHyphens/>
        <w:autoSpaceDN w:val="0"/>
        <w:spacing w:line="254" w:lineRule="auto"/>
        <w:contextualSpacing w:val="0"/>
        <w:textAlignment w:val="baseline"/>
      </w:pPr>
      <w:ins w:id="104" w:author="Carlos Diego" w:date="2021-03-30T11:02:00Z">
        <w:r>
          <w:t>I</w:t>
        </w:r>
      </w:ins>
      <w:ins w:id="105" w:author="Carlos Diego" w:date="2021-03-29T18:09:00Z">
        <w:r w:rsidR="00A94DB2">
          <w:t xml:space="preserve">ncludes the </w:t>
        </w:r>
      </w:ins>
      <w:del w:id="106" w:author="Carlos Diego" w:date="2021-03-29T18:09:00Z">
        <w:r w:rsidR="00C77949" w:rsidDel="00A94DB2">
          <w:delText>D</w:delText>
        </w:r>
      </w:del>
      <w:ins w:id="107" w:author="Carlos Diego" w:date="2021-03-29T18:09:00Z">
        <w:r w:rsidR="00A94DB2">
          <w:t>d</w:t>
        </w:r>
      </w:ins>
      <w:r w:rsidR="00C77949">
        <w:t>ata from which the figures were drawn</w:t>
      </w:r>
    </w:p>
    <w:p w14:paraId="6C22867A" w14:textId="74B15722" w:rsidR="00C77949" w:rsidRDefault="000B1FD1" w:rsidP="00C77949">
      <w:pPr>
        <w:pStyle w:val="ListParagraph"/>
        <w:numPr>
          <w:ilvl w:val="0"/>
          <w:numId w:val="14"/>
        </w:numPr>
        <w:suppressAutoHyphens/>
        <w:autoSpaceDN w:val="0"/>
        <w:spacing w:line="254" w:lineRule="auto"/>
        <w:contextualSpacing w:val="0"/>
        <w:textAlignment w:val="baseline"/>
      </w:pPr>
      <w:ins w:id="108" w:author="Carlos Diego" w:date="2021-03-30T11:02:00Z">
        <w:r>
          <w:t>I</w:t>
        </w:r>
      </w:ins>
      <w:ins w:id="109" w:author="Carlos Diego" w:date="2021-03-29T18:35:00Z">
        <w:r w:rsidR="00CE5111">
          <w:t>nclu</w:t>
        </w:r>
      </w:ins>
      <w:ins w:id="110" w:author="Carlos Diego" w:date="2021-03-29T18:09:00Z">
        <w:r w:rsidR="00A94DB2">
          <w:t xml:space="preserve">des </w:t>
        </w:r>
      </w:ins>
      <w:del w:id="111" w:author="Carlos Diego" w:date="2021-03-29T18:09:00Z">
        <w:r w:rsidR="00C77949" w:rsidDel="00A94DB2">
          <w:delText>I</w:delText>
        </w:r>
      </w:del>
      <w:ins w:id="112" w:author="Carlos Diego" w:date="2021-03-29T18:09:00Z">
        <w:r w:rsidR="00A94DB2">
          <w:t>i</w:t>
        </w:r>
      </w:ins>
      <w:r w:rsidR="00C77949">
        <w:t xml:space="preserve">mplementations of </w:t>
      </w:r>
      <w:ins w:id="113" w:author="Carlos Diego" w:date="2021-03-29T18:09:00Z">
        <w:r w:rsidR="00A94DB2">
          <w:t xml:space="preserve">the </w:t>
        </w:r>
      </w:ins>
      <w:r w:rsidR="00C77949">
        <w:t>algorithms</w:t>
      </w:r>
      <w:ins w:id="114" w:author="Carlos Diego" w:date="2021-03-29T18:09:00Z">
        <w:r w:rsidR="00A94DB2">
          <w:t xml:space="preserve"> in the article</w:t>
        </w:r>
      </w:ins>
    </w:p>
    <w:p w14:paraId="038DDCC0" w14:textId="11B24EE5" w:rsidR="00C77949" w:rsidRDefault="000B1FD1" w:rsidP="00C77949">
      <w:pPr>
        <w:pStyle w:val="ListParagraph"/>
        <w:numPr>
          <w:ilvl w:val="0"/>
          <w:numId w:val="14"/>
        </w:numPr>
        <w:suppressAutoHyphens/>
        <w:autoSpaceDN w:val="0"/>
        <w:spacing w:line="254" w:lineRule="auto"/>
        <w:contextualSpacing w:val="0"/>
        <w:textAlignment w:val="baseline"/>
      </w:pPr>
      <w:ins w:id="115" w:author="Carlos Diego" w:date="2021-03-30T11:02:00Z">
        <w:r>
          <w:t>I</w:t>
        </w:r>
      </w:ins>
      <w:ins w:id="116" w:author="Carlos Diego" w:date="2021-03-29T18:09:00Z">
        <w:r w:rsidR="00A94DB2">
          <w:t xml:space="preserve">ncludes the </w:t>
        </w:r>
      </w:ins>
      <w:del w:id="117" w:author="Carlos Diego" w:date="2021-03-29T18:09:00Z">
        <w:r w:rsidR="00C77949" w:rsidDel="00A94DB2">
          <w:delText>(C</w:delText>
        </w:r>
      </w:del>
      <w:ins w:id="118" w:author="Carlos Diego" w:date="2021-03-29T18:09:00Z">
        <w:r w:rsidR="00A94DB2">
          <w:t>c</w:t>
        </w:r>
      </w:ins>
      <w:r w:rsidR="00C77949">
        <w:t>omplete</w:t>
      </w:r>
      <w:ins w:id="119" w:author="Carlos Diego" w:date="2021-03-29T18:09:00Z">
        <w:r w:rsidR="00A94DB2">
          <w:t xml:space="preserve"> set of </w:t>
        </w:r>
      </w:ins>
      <w:del w:id="120" w:author="Carlos Diego" w:date="2021-03-29T18:09:00Z">
        <w:r w:rsidR="00C77949" w:rsidDel="00A94DB2">
          <w:delText xml:space="preserve">?) </w:delText>
        </w:r>
      </w:del>
      <w:r w:rsidR="00C77949">
        <w:t>software under study</w:t>
      </w:r>
    </w:p>
    <w:p w14:paraId="745A70E9" w14:textId="2F7F4E45" w:rsidR="00C77949" w:rsidRDefault="000B1FD1" w:rsidP="00C77949">
      <w:pPr>
        <w:pStyle w:val="ListParagraph"/>
        <w:numPr>
          <w:ilvl w:val="0"/>
          <w:numId w:val="14"/>
        </w:numPr>
        <w:suppressAutoHyphens/>
        <w:autoSpaceDN w:val="0"/>
        <w:spacing w:line="254" w:lineRule="auto"/>
        <w:contextualSpacing w:val="0"/>
        <w:textAlignment w:val="baseline"/>
      </w:pPr>
      <w:ins w:id="121" w:author="Carlos Diego" w:date="2021-03-30T11:02:00Z">
        <w:r>
          <w:t>I</w:t>
        </w:r>
      </w:ins>
      <w:ins w:id="122" w:author="Carlos Diego" w:date="2021-03-29T18:09:00Z">
        <w:r w:rsidR="00A94DB2">
          <w:t xml:space="preserve">ncludes a description of the </w:t>
        </w:r>
      </w:ins>
      <w:del w:id="123" w:author="Carlos Diego" w:date="2021-03-29T18:09:00Z">
        <w:r w:rsidR="00C77949" w:rsidDel="00A94DB2">
          <w:delText>E</w:delText>
        </w:r>
      </w:del>
      <w:ins w:id="124" w:author="Carlos Diego" w:date="2021-03-29T18:09:00Z">
        <w:r w:rsidR="00A94DB2">
          <w:t>e</w:t>
        </w:r>
      </w:ins>
      <w:r w:rsidR="00C77949">
        <w:t>xperiment</w:t>
      </w:r>
      <w:del w:id="125" w:author="Carlos Diego" w:date="2021-03-29T18:09:00Z">
        <w:r w:rsidR="00C77949" w:rsidDel="00A94DB2">
          <w:delText>al</w:delText>
        </w:r>
      </w:del>
      <w:r w:rsidR="00C77949">
        <w:t xml:space="preserve"> protocol</w:t>
      </w:r>
    </w:p>
    <w:p w14:paraId="4CAA9F91" w14:textId="77777777" w:rsidR="00C77949" w:rsidDel="00A94DB2" w:rsidRDefault="00C77949" w:rsidP="00C77949">
      <w:pPr>
        <w:pStyle w:val="ListParagraph"/>
        <w:numPr>
          <w:ilvl w:val="0"/>
          <w:numId w:val="14"/>
        </w:numPr>
        <w:suppressAutoHyphens/>
        <w:autoSpaceDN w:val="0"/>
        <w:spacing w:line="254" w:lineRule="auto"/>
        <w:contextualSpacing w:val="0"/>
        <w:textAlignment w:val="baseline"/>
        <w:rPr>
          <w:del w:id="126" w:author="Carlos Diego" w:date="2021-03-29T18:14:00Z"/>
        </w:rPr>
      </w:pPr>
      <w:del w:id="127" w:author="Carlos Diego" w:date="2021-03-29T18:09:00Z">
        <w:r w:rsidDel="00A94DB2">
          <w:delText>I</w:delText>
        </w:r>
      </w:del>
      <w:del w:id="128" w:author="Carlos Diego" w:date="2021-03-29T18:14:00Z">
        <w:r w:rsidDel="00A94DB2">
          <w:delText>ndependent replication and reproduction</w:delText>
        </w:r>
      </w:del>
    </w:p>
    <w:p w14:paraId="48B86082" w14:textId="77777777" w:rsidR="00C77949" w:rsidDel="00A94DB2" w:rsidRDefault="00C77949" w:rsidP="00C77949">
      <w:pPr>
        <w:pStyle w:val="ListParagraph"/>
        <w:numPr>
          <w:ilvl w:val="0"/>
          <w:numId w:val="14"/>
        </w:numPr>
        <w:suppressAutoHyphens/>
        <w:autoSpaceDN w:val="0"/>
        <w:spacing w:line="254" w:lineRule="auto"/>
        <w:contextualSpacing w:val="0"/>
        <w:textAlignment w:val="baseline"/>
        <w:rPr>
          <w:del w:id="129" w:author="Carlos Diego" w:date="2021-03-29T18:14:00Z"/>
        </w:rPr>
      </w:pPr>
      <w:del w:id="130" w:author="Carlos Diego" w:date="2021-03-29T18:10:00Z">
        <w:r w:rsidDel="00A94DB2">
          <w:delText>F</w:delText>
        </w:r>
      </w:del>
      <w:del w:id="131" w:author="Carlos Diego" w:date="2021-03-29T18:14:00Z">
        <w:r w:rsidDel="00A94DB2">
          <w:delText>ormal audition</w:delText>
        </w:r>
      </w:del>
    </w:p>
    <w:p w14:paraId="645B251B" w14:textId="77777777" w:rsidR="00C77949" w:rsidDel="00A94DB2" w:rsidRDefault="00C77949" w:rsidP="00C77949">
      <w:pPr>
        <w:pStyle w:val="ListParagraph"/>
        <w:numPr>
          <w:ilvl w:val="0"/>
          <w:numId w:val="14"/>
        </w:numPr>
        <w:suppressAutoHyphens/>
        <w:autoSpaceDN w:val="0"/>
        <w:spacing w:line="254" w:lineRule="auto"/>
        <w:contextualSpacing w:val="0"/>
        <w:textAlignment w:val="baseline"/>
        <w:rPr>
          <w:del w:id="132" w:author="Carlos Diego" w:date="2021-03-29T18:14:00Z"/>
        </w:rPr>
      </w:pPr>
      <w:del w:id="133" w:author="Carlos Diego" w:date="2021-03-29T18:10:00Z">
        <w:r w:rsidDel="00A94DB2">
          <w:delText>V</w:delText>
        </w:r>
      </w:del>
      <w:del w:id="134" w:author="Carlos Diego" w:date="2021-03-29T18:14:00Z">
        <w:r w:rsidDel="00A94DB2">
          <w:delText>erify robustness</w:delText>
        </w:r>
      </w:del>
    </w:p>
    <w:p w14:paraId="17AB5A66" w14:textId="77777777" w:rsidR="00C77949" w:rsidDel="00A94DB2" w:rsidRDefault="00C77949" w:rsidP="00C77949">
      <w:pPr>
        <w:pStyle w:val="ListParagraph"/>
        <w:numPr>
          <w:ilvl w:val="0"/>
          <w:numId w:val="14"/>
        </w:numPr>
        <w:suppressAutoHyphens/>
        <w:autoSpaceDN w:val="0"/>
        <w:spacing w:line="254" w:lineRule="auto"/>
        <w:contextualSpacing w:val="0"/>
        <w:textAlignment w:val="baseline"/>
        <w:rPr>
          <w:del w:id="135" w:author="Carlos Diego" w:date="2021-03-29T18:14:00Z"/>
        </w:rPr>
      </w:pPr>
      <w:del w:id="136" w:author="Carlos Diego" w:date="2021-03-29T18:10:00Z">
        <w:r w:rsidDel="00A94DB2">
          <w:delText>B</w:delText>
        </w:r>
      </w:del>
      <w:del w:id="137" w:author="Carlos Diego" w:date="2021-03-29T18:14:00Z">
        <w:r w:rsidDel="00A94DB2">
          <w:delText>uild upon previous work through reuse and repurposing</w:delText>
        </w:r>
      </w:del>
    </w:p>
    <w:p w14:paraId="23B7A983" w14:textId="01C982EC" w:rsidR="00C77949" w:rsidRDefault="00927BD2" w:rsidP="00CE5111">
      <w:pPr>
        <w:pStyle w:val="ListParagraph"/>
        <w:numPr>
          <w:ilvl w:val="0"/>
          <w:numId w:val="14"/>
        </w:numPr>
        <w:suppressAutoHyphens/>
        <w:autoSpaceDN w:val="0"/>
        <w:spacing w:line="254" w:lineRule="auto"/>
        <w:contextualSpacing w:val="0"/>
        <w:textAlignment w:val="baseline"/>
      </w:pPr>
      <w:ins w:id="138" w:author="Carlos Diego" w:date="2021-03-30T11:10:00Z">
        <w:r>
          <w:t>I</w:t>
        </w:r>
      </w:ins>
      <w:ins w:id="139" w:author="Carlos Diego" w:date="2021-03-29T18:37:00Z">
        <w:r w:rsidR="00CE5111">
          <w:t xml:space="preserve">ncludes a description </w:t>
        </w:r>
      </w:ins>
      <w:ins w:id="140" w:author="Carlos Diego" w:date="2021-03-29T18:35:00Z">
        <w:r w:rsidR="00CE5111">
          <w:t xml:space="preserve">of </w:t>
        </w:r>
      </w:ins>
      <w:ins w:id="141" w:author="Carlos Diego" w:date="2021-03-29T18:11:00Z">
        <w:r w:rsidR="00A94DB2">
          <w:t xml:space="preserve">how the </w:t>
        </w:r>
      </w:ins>
      <w:del w:id="142" w:author="Carlos Diego" w:date="2021-03-29T18:11:00Z">
        <w:r w:rsidR="00C77949" w:rsidDel="00A94DB2">
          <w:delText xml:space="preserve">Enable </w:delText>
        </w:r>
      </w:del>
      <w:r w:rsidR="00C77949">
        <w:t xml:space="preserve">artifacts </w:t>
      </w:r>
      <w:del w:id="143" w:author="Carlos Diego" w:date="2021-03-29T18:11:00Z">
        <w:r w:rsidR="00C77949" w:rsidDel="00A94DB2">
          <w:delText xml:space="preserve">to </w:delText>
        </w:r>
      </w:del>
      <w:ins w:id="144" w:author="Carlos Diego" w:date="2021-03-29T18:11:00Z">
        <w:r w:rsidR="00A94DB2">
          <w:t xml:space="preserve">can </w:t>
        </w:r>
      </w:ins>
      <w:r w:rsidR="00C77949">
        <w:t>be exercised</w:t>
      </w:r>
    </w:p>
    <w:p w14:paraId="57EED1BE" w14:textId="77777777" w:rsidR="00C77949" w:rsidDel="00A94DB2" w:rsidRDefault="00CE5111" w:rsidP="00C77949">
      <w:pPr>
        <w:pStyle w:val="ListParagraph"/>
        <w:numPr>
          <w:ilvl w:val="0"/>
          <w:numId w:val="14"/>
        </w:numPr>
        <w:suppressAutoHyphens/>
        <w:autoSpaceDN w:val="0"/>
        <w:spacing w:line="254" w:lineRule="auto"/>
        <w:contextualSpacing w:val="0"/>
        <w:textAlignment w:val="baseline"/>
        <w:rPr>
          <w:del w:id="145" w:author="Carlos Diego" w:date="2021-03-29T18:12:00Z"/>
        </w:rPr>
      </w:pPr>
      <w:ins w:id="146" w:author="Carlos Diego" w:date="2021-03-29T18:38:00Z">
        <w:r>
          <w:t xml:space="preserve">The </w:t>
        </w:r>
      </w:ins>
      <w:del w:id="147" w:author="Carlos Diego" w:date="2021-03-29T18:12:00Z">
        <w:r w:rsidR="00C77949" w:rsidDel="00A94DB2">
          <w:delText>Contribute</w:delText>
        </w:r>
      </w:del>
    </w:p>
    <w:p w14:paraId="7FF146FA" w14:textId="77777777" w:rsidR="00C77949" w:rsidDel="00A94DB2" w:rsidRDefault="00CE5111" w:rsidP="00C77949">
      <w:pPr>
        <w:pStyle w:val="ListParagraph"/>
        <w:numPr>
          <w:ilvl w:val="0"/>
          <w:numId w:val="14"/>
        </w:numPr>
        <w:suppressAutoHyphens/>
        <w:autoSpaceDN w:val="0"/>
        <w:spacing w:line="254" w:lineRule="auto"/>
        <w:contextualSpacing w:val="0"/>
        <w:textAlignment w:val="baseline"/>
        <w:rPr>
          <w:del w:id="148" w:author="Carlos Diego" w:date="2021-03-29T18:12:00Z"/>
        </w:rPr>
      </w:pPr>
      <w:ins w:id="149" w:author="Carlos Diego" w:date="2021-03-29T18:38:00Z">
        <w:r>
          <w:t>a</w:t>
        </w:r>
      </w:ins>
      <w:ins w:id="150" w:author="Carlos Diego" w:date="2021-03-29T18:12:00Z">
        <w:r w:rsidR="00A94DB2">
          <w:t xml:space="preserve">rtifacts are </w:t>
        </w:r>
      </w:ins>
      <w:del w:id="151" w:author="Carlos Diego" w:date="2021-03-29T18:12:00Z">
        <w:r w:rsidR="00C77949" w:rsidDel="00A94DB2">
          <w:delText>W</w:delText>
        </w:r>
      </w:del>
      <w:ins w:id="152" w:author="Carlos Diego" w:date="2021-03-29T18:12:00Z">
        <w:r w:rsidR="00A94DB2">
          <w:t>w</w:t>
        </w:r>
      </w:ins>
      <w:r w:rsidR="00C77949">
        <w:t>ell-formed</w:t>
      </w:r>
      <w:del w:id="153" w:author="Carlos Diego" w:date="2021-03-29T18:12:00Z">
        <w:r w:rsidR="00C77949" w:rsidDel="00A94DB2">
          <w:delText xml:space="preserve"> and documented artifacts</w:delText>
        </w:r>
      </w:del>
    </w:p>
    <w:p w14:paraId="663CE6AB" w14:textId="77777777" w:rsidR="00C77949" w:rsidRDefault="00C77949" w:rsidP="00A94DB2">
      <w:pPr>
        <w:pStyle w:val="ListParagraph"/>
        <w:numPr>
          <w:ilvl w:val="0"/>
          <w:numId w:val="14"/>
        </w:numPr>
        <w:suppressAutoHyphens/>
        <w:autoSpaceDN w:val="0"/>
        <w:spacing w:line="254" w:lineRule="auto"/>
        <w:contextualSpacing w:val="0"/>
        <w:textAlignment w:val="baseline"/>
      </w:pPr>
      <w:del w:id="154" w:author="Carlos Diego" w:date="2021-03-29T18:12:00Z">
        <w:r w:rsidDel="00A94DB2">
          <w:delText>D</w:delText>
        </w:r>
      </w:del>
      <w:ins w:id="155" w:author="Carlos Diego" w:date="2021-03-29T18:12:00Z">
        <w:r w:rsidR="00A94DB2">
          <w:t>, d</w:t>
        </w:r>
      </w:ins>
      <w:r>
        <w:t xml:space="preserve">ocumented, </w:t>
      </w:r>
      <w:del w:id="156" w:author="Carlos Diego" w:date="2021-03-29T18:12:00Z">
        <w:r w:rsidDel="00A94DB2">
          <w:delText>C</w:delText>
        </w:r>
      </w:del>
      <w:ins w:id="157" w:author="Carlos Diego" w:date="2021-03-29T18:12:00Z">
        <w:r w:rsidR="00A94DB2">
          <w:t>c</w:t>
        </w:r>
      </w:ins>
      <w:r>
        <w:t xml:space="preserve">onsistent, </w:t>
      </w:r>
      <w:del w:id="158" w:author="Carlos Diego" w:date="2021-03-29T18:12:00Z">
        <w:r w:rsidDel="00A94DB2">
          <w:delText>C</w:delText>
        </w:r>
      </w:del>
      <w:ins w:id="159" w:author="Carlos Diego" w:date="2021-03-29T18:12:00Z">
        <w:r w:rsidR="00A94DB2">
          <w:t>c</w:t>
        </w:r>
      </w:ins>
      <w:r>
        <w:t>omplete</w:t>
      </w:r>
      <w:del w:id="160" w:author="Carlos Diego" w:date="2021-03-29T18:13:00Z">
        <w:r w:rsidDel="00A94DB2">
          <w:delText xml:space="preserve">, </w:delText>
        </w:r>
      </w:del>
      <w:commentRangeStart w:id="161"/>
      <w:del w:id="162" w:author="Carlos Diego" w:date="2021-03-29T18:12:00Z">
        <w:r w:rsidDel="00A94DB2">
          <w:delText>E</w:delText>
        </w:r>
      </w:del>
      <w:del w:id="163" w:author="Carlos Diego" w:date="2021-03-29T18:13:00Z">
        <w:r w:rsidDel="00A94DB2">
          <w:delText>xercisable</w:delText>
        </w:r>
      </w:del>
      <w:commentRangeEnd w:id="161"/>
      <w:r w:rsidR="00A94DB2">
        <w:rPr>
          <w:rStyle w:val="CommentReference"/>
        </w:rPr>
        <w:commentReference w:id="161"/>
      </w:r>
    </w:p>
    <w:p w14:paraId="496A2615" w14:textId="77777777" w:rsidR="00C77949" w:rsidDel="00A94DB2" w:rsidRDefault="00C77949" w:rsidP="00C77949">
      <w:pPr>
        <w:pStyle w:val="ListParagraph"/>
        <w:numPr>
          <w:ilvl w:val="0"/>
          <w:numId w:val="14"/>
        </w:numPr>
        <w:suppressAutoHyphens/>
        <w:autoSpaceDN w:val="0"/>
        <w:spacing w:line="254" w:lineRule="auto"/>
        <w:contextualSpacing w:val="0"/>
        <w:textAlignment w:val="baseline"/>
        <w:rPr>
          <w:del w:id="164" w:author="Carlos Diego" w:date="2021-03-29T18:15:00Z"/>
        </w:rPr>
      </w:pPr>
      <w:del w:id="165" w:author="Carlos Diego" w:date="2021-03-29T18:15:00Z">
        <w:r w:rsidDel="00A94DB2">
          <w:delText>Multiple trials</w:delText>
        </w:r>
      </w:del>
    </w:p>
    <w:p w14:paraId="0843C60E" w14:textId="13E5B411" w:rsidR="00C77949" w:rsidRDefault="00C77949" w:rsidP="00C77949">
      <w:pPr>
        <w:pStyle w:val="Heading1"/>
        <w:pBdr>
          <w:bottom w:val="single" w:sz="4" w:space="1" w:color="595959"/>
        </w:pBdr>
        <w:suppressAutoHyphens/>
        <w:autoSpaceDN w:val="0"/>
        <w:spacing w:line="254" w:lineRule="auto"/>
        <w:textAlignment w:val="baseline"/>
      </w:pPr>
      <w:r>
        <w:rPr>
          <w:rStyle w:val="Heading1Char"/>
        </w:rPr>
        <w:t>The EMSE Open</w:t>
      </w:r>
      <w:ins w:id="166" w:author="Carlos Diego" w:date="2021-03-31T17:03:00Z">
        <w:r w:rsidR="007372CE">
          <w:rPr>
            <w:rStyle w:val="Heading1Char"/>
          </w:rPr>
          <w:t xml:space="preserve"> </w:t>
        </w:r>
      </w:ins>
      <w:r>
        <w:rPr>
          <w:rStyle w:val="Heading1Char"/>
        </w:rPr>
        <w:t>Science initiative</w:t>
      </w:r>
    </w:p>
    <w:p w14:paraId="2B11B312" w14:textId="77777777" w:rsidR="00C77949" w:rsidRDefault="00C77949" w:rsidP="00C77949">
      <w:r>
        <w:t xml:space="preserve">Below we report a list of practices and properties extracted from </w:t>
      </w:r>
      <w:r>
        <w:fldChar w:fldCharType="begin"/>
      </w:r>
      <w:r w:rsidR="00E82754">
        <w:instrText xml:space="preserve"> ADDIN ZOTERO_ITEM CSL_CITATION {"citationID":"0aguJDMd","properties":{"formattedCitation":"(M\\uc0\\u233{}ndez Fern\\uc0\\u225{}ndez et al., 2019)","plainCitation":"(Méndez Fernández et al., 2019)","noteIndex":0},"citationItems":[{"id":3416,"uris":["http://zotero.org/users/1020597/items/GY3XVVL2"],"uri":["http://zotero.org/users/1020597/items/GY3XVVL2"],"itemData":{"id":3416,"type":"article-journal","container-title":"Empirical Software Engineering","DOI":"10.1007/s10664-019-09712-x","ISSN":"1573-7616","issue":"3","journalAbbreviation":"Empir Software Eng","language":"en","page":"1057-1060","source":"Springer Link","title":"The open science initiative of the Empirical Software Engineering journal","volume":"24","author":[{"family":"Méndez Fernández","given":"Daniel"},{"family":"Monperrus","given":"Martin"},{"family":"Feldt","given":"Robert"},{"family":"Zimmermann","given":"Thomas"}],"issued":{"date-parts":[["2019",6,1]]}}}],"schema":"https://github.com/citation-style-language/schema/raw/master/csl-citation.json"} </w:instrText>
      </w:r>
      <w:r>
        <w:fldChar w:fldCharType="separate"/>
      </w:r>
      <w:r w:rsidR="00E82754" w:rsidRPr="00E82754">
        <w:rPr>
          <w:rFonts w:ascii="Calibri" w:hAnsi="Calibri" w:cs="Calibri"/>
          <w:szCs w:val="24"/>
        </w:rPr>
        <w:t>(Méndez Fernández et al., 2019)</w:t>
      </w:r>
      <w:r>
        <w:fldChar w:fldCharType="end"/>
      </w:r>
    </w:p>
    <w:p w14:paraId="610F84EA" w14:textId="77777777" w:rsidR="00C77949" w:rsidDel="00A94DB2" w:rsidRDefault="00C77949" w:rsidP="00C77949">
      <w:pPr>
        <w:pStyle w:val="ListParagraph"/>
        <w:numPr>
          <w:ilvl w:val="0"/>
          <w:numId w:val="16"/>
        </w:numPr>
        <w:suppressAutoHyphens/>
        <w:autoSpaceDN w:val="0"/>
        <w:spacing w:line="254" w:lineRule="auto"/>
        <w:contextualSpacing w:val="0"/>
        <w:textAlignment w:val="baseline"/>
        <w:rPr>
          <w:del w:id="167" w:author="Carlos Diego" w:date="2021-03-29T18:16:00Z"/>
        </w:rPr>
      </w:pPr>
      <w:del w:id="168" w:author="Carlos Diego" w:date="2021-03-29T18:16:00Z">
        <w:r w:rsidDel="00A94DB2">
          <w:delText>Increase transparency, reproducibility, and replicability</w:delText>
        </w:r>
      </w:del>
    </w:p>
    <w:p w14:paraId="2B6AFADF" w14:textId="77777777" w:rsidR="00C77949" w:rsidDel="00A94DB2" w:rsidRDefault="00C77949" w:rsidP="00C77949">
      <w:pPr>
        <w:pStyle w:val="ListParagraph"/>
        <w:numPr>
          <w:ilvl w:val="0"/>
          <w:numId w:val="16"/>
        </w:numPr>
        <w:suppressAutoHyphens/>
        <w:autoSpaceDN w:val="0"/>
        <w:spacing w:line="254" w:lineRule="auto"/>
        <w:contextualSpacing w:val="0"/>
        <w:textAlignment w:val="baseline"/>
        <w:rPr>
          <w:del w:id="169" w:author="Carlos Diego" w:date="2021-03-29T18:16:00Z"/>
        </w:rPr>
      </w:pPr>
      <w:del w:id="170" w:author="Carlos Diego" w:date="2021-03-29T18:16:00Z">
        <w:r w:rsidDel="00A94DB2">
          <w:delText>Faster scientific progress</w:delText>
        </w:r>
      </w:del>
    </w:p>
    <w:p w14:paraId="42270C23" w14:textId="77777777" w:rsidR="00C77949" w:rsidDel="00A94DB2" w:rsidRDefault="00C77949" w:rsidP="00C77949">
      <w:pPr>
        <w:pStyle w:val="ListParagraph"/>
        <w:numPr>
          <w:ilvl w:val="0"/>
          <w:numId w:val="16"/>
        </w:numPr>
        <w:suppressAutoHyphens/>
        <w:autoSpaceDN w:val="0"/>
        <w:spacing w:line="254" w:lineRule="auto"/>
        <w:contextualSpacing w:val="0"/>
        <w:textAlignment w:val="baseline"/>
        <w:rPr>
          <w:del w:id="171" w:author="Carlos Diego" w:date="2021-03-29T18:16:00Z"/>
        </w:rPr>
      </w:pPr>
      <w:del w:id="172" w:author="Carlos Diego" w:date="2021-03-29T18:16:00Z">
        <w:r w:rsidDel="00A94DB2">
          <w:delText>Build on the results of older studies</w:delText>
        </w:r>
      </w:del>
    </w:p>
    <w:p w14:paraId="6F096D5C" w14:textId="4A72AF13" w:rsidR="00C77949" w:rsidRDefault="00927BD2" w:rsidP="00C77949">
      <w:pPr>
        <w:pStyle w:val="ListParagraph"/>
        <w:numPr>
          <w:ilvl w:val="0"/>
          <w:numId w:val="16"/>
        </w:numPr>
        <w:suppressAutoHyphens/>
        <w:autoSpaceDN w:val="0"/>
        <w:spacing w:line="254" w:lineRule="auto"/>
        <w:contextualSpacing w:val="0"/>
        <w:textAlignment w:val="baseline"/>
      </w:pPr>
      <w:ins w:id="173" w:author="Carlos Diego" w:date="2021-03-30T11:10:00Z">
        <w:r>
          <w:t>I</w:t>
        </w:r>
      </w:ins>
      <w:ins w:id="174" w:author="Carlos Diego" w:date="2021-03-29T18:16:00Z">
        <w:r w:rsidR="00A94DB2">
          <w:t>ncludes r</w:t>
        </w:r>
      </w:ins>
      <w:del w:id="175" w:author="Carlos Diego" w:date="2021-03-29T18:16:00Z">
        <w:r w:rsidR="00C77949" w:rsidDel="00A94DB2">
          <w:delText>R</w:delText>
        </w:r>
      </w:del>
      <w:r w:rsidR="00C77949">
        <w:t>aw data</w:t>
      </w:r>
      <w:ins w:id="176" w:author="Carlos Diego" w:date="2021-03-29T18:16:00Z">
        <w:r w:rsidR="00A94DB2">
          <w:t xml:space="preserve"> collected</w:t>
        </w:r>
      </w:ins>
    </w:p>
    <w:p w14:paraId="57B549AC" w14:textId="7276737D" w:rsidR="00C77949" w:rsidRDefault="00927BD2" w:rsidP="00C77949">
      <w:pPr>
        <w:pStyle w:val="ListParagraph"/>
        <w:numPr>
          <w:ilvl w:val="0"/>
          <w:numId w:val="16"/>
        </w:numPr>
        <w:suppressAutoHyphens/>
        <w:autoSpaceDN w:val="0"/>
        <w:spacing w:line="254" w:lineRule="auto"/>
        <w:contextualSpacing w:val="0"/>
        <w:textAlignment w:val="baseline"/>
      </w:pPr>
      <w:ins w:id="177" w:author="Carlos Diego" w:date="2021-03-30T11:10:00Z">
        <w:r>
          <w:t>I</w:t>
        </w:r>
      </w:ins>
      <w:ins w:id="178" w:author="Carlos Diego" w:date="2021-03-29T18:16:00Z">
        <w:r w:rsidR="00A94DB2">
          <w:t>ncludes the m</w:t>
        </w:r>
      </w:ins>
      <w:del w:id="179" w:author="Carlos Diego" w:date="2021-03-29T18:16:00Z">
        <w:r w:rsidR="00C77949" w:rsidDel="00A94DB2">
          <w:delText>M</w:delText>
        </w:r>
      </w:del>
      <w:r w:rsidR="00C77949">
        <w:t>aterial necessary for the analysis and interpretation of raw data</w:t>
      </w:r>
    </w:p>
    <w:p w14:paraId="60D83103" w14:textId="62E7C4CA" w:rsidR="00C77949" w:rsidRDefault="00927BD2" w:rsidP="00C77949">
      <w:pPr>
        <w:pStyle w:val="ListParagraph"/>
        <w:numPr>
          <w:ilvl w:val="0"/>
          <w:numId w:val="16"/>
        </w:numPr>
        <w:suppressAutoHyphens/>
        <w:autoSpaceDN w:val="0"/>
        <w:spacing w:line="254" w:lineRule="auto"/>
        <w:contextualSpacing w:val="0"/>
        <w:textAlignment w:val="baseline"/>
      </w:pPr>
      <w:ins w:id="180" w:author="Carlos Diego" w:date="2021-03-30T11:10:00Z">
        <w:r>
          <w:t>I</w:t>
        </w:r>
      </w:ins>
      <w:ins w:id="181" w:author="Carlos Diego" w:date="2021-03-29T18:16:00Z">
        <w:r w:rsidR="00A94DB2">
          <w:t xml:space="preserve">ncludes the </w:t>
        </w:r>
      </w:ins>
      <w:del w:id="182" w:author="Carlos Diego" w:date="2021-03-29T18:16:00Z">
        <w:r w:rsidR="00C77949" w:rsidDel="00A94DB2">
          <w:delText>S</w:delText>
        </w:r>
      </w:del>
      <w:ins w:id="183" w:author="Carlos Diego" w:date="2021-03-29T18:16:00Z">
        <w:r w:rsidR="00A94DB2">
          <w:t>s</w:t>
        </w:r>
      </w:ins>
      <w:r w:rsidR="00C77949">
        <w:t>tudy protocols</w:t>
      </w:r>
    </w:p>
    <w:p w14:paraId="60DD1EA6" w14:textId="62176B95" w:rsidR="00C77949" w:rsidRDefault="00927BD2" w:rsidP="00C77949">
      <w:pPr>
        <w:pStyle w:val="ListParagraph"/>
        <w:numPr>
          <w:ilvl w:val="0"/>
          <w:numId w:val="16"/>
        </w:numPr>
        <w:suppressAutoHyphens/>
        <w:autoSpaceDN w:val="0"/>
        <w:spacing w:line="254" w:lineRule="auto"/>
        <w:contextualSpacing w:val="0"/>
        <w:textAlignment w:val="baseline"/>
      </w:pPr>
      <w:ins w:id="184" w:author="Carlos Diego" w:date="2021-03-30T11:11:00Z">
        <w:r>
          <w:lastRenderedPageBreak/>
          <w:t>I</w:t>
        </w:r>
      </w:ins>
      <w:ins w:id="185" w:author="Carlos Diego" w:date="2021-03-29T18:17:00Z">
        <w:r w:rsidR="00A94DB2">
          <w:t>ncludes scripts to automate the a</w:t>
        </w:r>
      </w:ins>
      <w:del w:id="186" w:author="Carlos Diego" w:date="2021-03-29T18:17:00Z">
        <w:r w:rsidR="00C77949" w:rsidDel="00A94DB2">
          <w:delText>A</w:delText>
        </w:r>
      </w:del>
      <w:r w:rsidR="00C77949">
        <w:t>nalysis</w:t>
      </w:r>
      <w:ins w:id="187" w:author="Carlos Diego" w:date="2021-03-29T18:17:00Z">
        <w:r w:rsidR="00A94DB2">
          <w:t xml:space="preserve"> of results</w:t>
        </w:r>
      </w:ins>
      <w:del w:id="188" w:author="Carlos Diego" w:date="2021-03-29T18:17:00Z">
        <w:r w:rsidR="00C77949" w:rsidDel="00A94DB2">
          <w:delText xml:space="preserve"> scripts</w:delText>
        </w:r>
      </w:del>
    </w:p>
    <w:p w14:paraId="1DEDA8FD" w14:textId="5456C8C3" w:rsidR="00C77949" w:rsidDel="00A94DB2" w:rsidRDefault="00927BD2" w:rsidP="00C77949">
      <w:pPr>
        <w:pStyle w:val="ListParagraph"/>
        <w:numPr>
          <w:ilvl w:val="0"/>
          <w:numId w:val="16"/>
        </w:numPr>
        <w:suppressAutoHyphens/>
        <w:autoSpaceDN w:val="0"/>
        <w:spacing w:line="254" w:lineRule="auto"/>
        <w:contextualSpacing w:val="0"/>
        <w:textAlignment w:val="baseline"/>
        <w:rPr>
          <w:del w:id="189" w:author="Carlos Diego" w:date="2021-03-29T18:19:00Z"/>
        </w:rPr>
      </w:pPr>
      <w:ins w:id="190" w:author="Carlos Diego" w:date="2021-03-30T11:11:00Z">
        <w:r>
          <w:t>I</w:t>
        </w:r>
      </w:ins>
      <w:ins w:id="191" w:author="Carlos Diego" w:date="2021-03-29T18:19:00Z">
        <w:r w:rsidR="006D79BD">
          <w:t xml:space="preserve">ncludes </w:t>
        </w:r>
      </w:ins>
      <w:ins w:id="192" w:author="Carlos Diego" w:date="2021-03-29T18:34:00Z">
        <w:r w:rsidR="00CE5111">
          <w:t xml:space="preserve">an </w:t>
        </w:r>
      </w:ins>
      <w:del w:id="193" w:author="Carlos Diego" w:date="2021-03-29T18:19:00Z">
        <w:r w:rsidR="00C77949" w:rsidDel="00A94DB2">
          <w:delText>Sharing (disclose) data sets</w:delText>
        </w:r>
      </w:del>
    </w:p>
    <w:p w14:paraId="4178ADDA" w14:textId="77777777" w:rsidR="00C77949" w:rsidDel="00A94DB2" w:rsidRDefault="00C77949" w:rsidP="00C77949">
      <w:pPr>
        <w:pStyle w:val="ListParagraph"/>
        <w:numPr>
          <w:ilvl w:val="0"/>
          <w:numId w:val="16"/>
        </w:numPr>
        <w:suppressAutoHyphens/>
        <w:autoSpaceDN w:val="0"/>
        <w:spacing w:line="254" w:lineRule="auto"/>
        <w:contextualSpacing w:val="0"/>
        <w:textAlignment w:val="baseline"/>
        <w:rPr>
          <w:del w:id="194" w:author="Carlos Diego" w:date="2021-03-29T18:19:00Z"/>
        </w:rPr>
      </w:pPr>
      <w:del w:id="195" w:author="Carlos Diego" w:date="2021-03-29T18:19:00Z">
        <w:r w:rsidDel="00A94DB2">
          <w:delText>Replication packages</w:delText>
        </w:r>
      </w:del>
    </w:p>
    <w:p w14:paraId="4DB26A06" w14:textId="77777777" w:rsidR="00C77949" w:rsidDel="00A94DB2" w:rsidRDefault="00C77949" w:rsidP="00C77949">
      <w:pPr>
        <w:pStyle w:val="ListParagraph"/>
        <w:numPr>
          <w:ilvl w:val="0"/>
          <w:numId w:val="16"/>
        </w:numPr>
        <w:suppressAutoHyphens/>
        <w:autoSpaceDN w:val="0"/>
        <w:spacing w:line="254" w:lineRule="auto"/>
        <w:contextualSpacing w:val="0"/>
        <w:textAlignment w:val="baseline"/>
        <w:rPr>
          <w:del w:id="196" w:author="Carlos Diego" w:date="2021-03-29T18:19:00Z"/>
        </w:rPr>
      </w:pPr>
      <w:del w:id="197" w:author="Carlos Diego" w:date="2021-03-29T18:19:00Z">
        <w:r w:rsidDel="00A94DB2">
          <w:delText>Minimal disruption</w:delText>
        </w:r>
      </w:del>
    </w:p>
    <w:p w14:paraId="509A3C40" w14:textId="77777777" w:rsidR="00C77949" w:rsidDel="00A94DB2" w:rsidRDefault="00C77949" w:rsidP="00C77949">
      <w:pPr>
        <w:pStyle w:val="ListParagraph"/>
        <w:numPr>
          <w:ilvl w:val="0"/>
          <w:numId w:val="16"/>
        </w:numPr>
        <w:suppressAutoHyphens/>
        <w:autoSpaceDN w:val="0"/>
        <w:spacing w:line="254" w:lineRule="auto"/>
        <w:contextualSpacing w:val="0"/>
        <w:textAlignment w:val="baseline"/>
        <w:rPr>
          <w:del w:id="198" w:author="Carlos Diego" w:date="2021-03-29T18:19:00Z"/>
        </w:rPr>
      </w:pPr>
      <w:del w:id="199" w:author="Carlos Diego" w:date="2021-03-29T18:19:00Z">
        <w:r w:rsidDel="00A94DB2">
          <w:delText>review guidelines</w:delText>
        </w:r>
      </w:del>
    </w:p>
    <w:p w14:paraId="48063572" w14:textId="77777777" w:rsidR="00C77949" w:rsidRDefault="00C77949" w:rsidP="00C77949">
      <w:pPr>
        <w:pStyle w:val="ListParagraph"/>
        <w:numPr>
          <w:ilvl w:val="0"/>
          <w:numId w:val="16"/>
        </w:numPr>
        <w:suppressAutoHyphens/>
        <w:autoSpaceDN w:val="0"/>
        <w:spacing w:line="254" w:lineRule="auto"/>
        <w:contextualSpacing w:val="0"/>
        <w:textAlignment w:val="baseline"/>
      </w:pPr>
      <w:r>
        <w:t>open data set</w:t>
      </w:r>
      <w:del w:id="200" w:author="Carlos Diego" w:date="2021-03-29T18:19:00Z">
        <w:r w:rsidDel="006D79BD">
          <w:delText>s</w:delText>
        </w:r>
      </w:del>
    </w:p>
    <w:p w14:paraId="313D3A38" w14:textId="77777777" w:rsidR="00C77949" w:rsidRDefault="00C77949" w:rsidP="00C77949">
      <w:r>
        <w:t xml:space="preserve">Below we report a list of practices and properties extracted from </w:t>
      </w:r>
      <w:r>
        <w:rPr>
          <w:rFonts w:cs="Calibri"/>
        </w:rPr>
        <w:fldChar w:fldCharType="begin"/>
      </w:r>
      <w:r w:rsidR="00E82754">
        <w:rPr>
          <w:rFonts w:cs="Calibri"/>
        </w:rPr>
        <w:instrText xml:space="preserve"> ADDIN ZOTERO_ITEM CSL_CITATION {"citationID":"p6EiUQD5","properties":{"formattedCitation":"(EMSE, 2021a)","plainCitation":"(EMSE, 2021a)","noteIndex":0},"citationItems":[{"id":3420,"uris":["http://zotero.org/users/1020597/items/FVQXGSCG"],"uri":["http://zotero.org/users/1020597/items/FVQXGSCG"],"itemData":{"id":3420,"type":"webpage","abstract":"Empirical Software Engineering journal (EMSE) open science and reproducible research initiative","note":"original-date: 2018-06-28T15:35:56Z","title":"EMSE Open Science Initiative","URL":"https://github.com/emsejournal/openscience/blob/master/README.md","author":[{"family":"EMSE","given":""}],"accessed":{"date-parts":[["2021",3,18]]},"issued":{"date-parts":[["2021",3,18]]}}}],"schema":"https://github.com/citation-style-language/schema/raw/master/csl-citation.json"} </w:instrText>
      </w:r>
      <w:r>
        <w:rPr>
          <w:rFonts w:cs="Calibri"/>
        </w:rPr>
        <w:fldChar w:fldCharType="separate"/>
      </w:r>
      <w:r w:rsidR="00E82754" w:rsidRPr="00E82754">
        <w:rPr>
          <w:rFonts w:ascii="Calibri" w:hAnsi="Calibri" w:cs="Calibri"/>
        </w:rPr>
        <w:t>(EMSE, 2021a)</w:t>
      </w:r>
      <w:r>
        <w:rPr>
          <w:rFonts w:cs="Calibri"/>
        </w:rPr>
        <w:fldChar w:fldCharType="end"/>
      </w:r>
    </w:p>
    <w:p w14:paraId="14EF4E16" w14:textId="06FAE5DE" w:rsidR="00C77949" w:rsidRDefault="00927BD2" w:rsidP="00C77949">
      <w:pPr>
        <w:pStyle w:val="ListParagraph"/>
        <w:numPr>
          <w:ilvl w:val="0"/>
          <w:numId w:val="17"/>
        </w:numPr>
        <w:suppressAutoHyphens/>
        <w:autoSpaceDN w:val="0"/>
        <w:spacing w:line="254" w:lineRule="auto"/>
        <w:contextualSpacing w:val="0"/>
        <w:textAlignment w:val="baseline"/>
      </w:pPr>
      <w:ins w:id="201" w:author="Carlos Diego" w:date="2021-03-30T11:11:00Z">
        <w:r>
          <w:t>I</w:t>
        </w:r>
      </w:ins>
      <w:ins w:id="202" w:author="Carlos Diego" w:date="2021-03-29T18:19:00Z">
        <w:r w:rsidR="006D79BD">
          <w:t xml:space="preserve">ncludes </w:t>
        </w:r>
      </w:ins>
      <w:ins w:id="203" w:author="Carlos Diego" w:date="2021-03-29T18:34:00Z">
        <w:r w:rsidR="00CE5111">
          <w:t xml:space="preserve">an </w:t>
        </w:r>
      </w:ins>
      <w:r w:rsidR="00C77949">
        <w:t>open data</w:t>
      </w:r>
      <w:ins w:id="204" w:author="Carlos Diego" w:date="2021-03-29T18:19:00Z">
        <w:r w:rsidR="006D79BD">
          <w:t xml:space="preserve"> set</w:t>
        </w:r>
      </w:ins>
    </w:p>
    <w:p w14:paraId="3B93705E" w14:textId="5CB238AB" w:rsidR="00C77949" w:rsidRDefault="00927BD2" w:rsidP="00C77949">
      <w:pPr>
        <w:pStyle w:val="ListParagraph"/>
        <w:numPr>
          <w:ilvl w:val="0"/>
          <w:numId w:val="17"/>
        </w:numPr>
        <w:suppressAutoHyphens/>
        <w:autoSpaceDN w:val="0"/>
        <w:spacing w:line="254" w:lineRule="auto"/>
        <w:contextualSpacing w:val="0"/>
        <w:textAlignment w:val="baseline"/>
      </w:pPr>
      <w:ins w:id="205" w:author="Carlos Diego" w:date="2021-03-30T11:11:00Z">
        <w:r>
          <w:t>I</w:t>
        </w:r>
      </w:ins>
      <w:ins w:id="206" w:author="Carlos Diego" w:date="2021-03-29T18:34:00Z">
        <w:r w:rsidR="00CE5111">
          <w:t xml:space="preserve">ncludes </w:t>
        </w:r>
      </w:ins>
      <w:del w:id="207" w:author="Carlos Diego" w:date="2021-03-29T18:34:00Z">
        <w:r w:rsidR="00C77949" w:rsidDel="00CE5111">
          <w:delText xml:space="preserve">open </w:delText>
        </w:r>
      </w:del>
      <w:ins w:id="208" w:author="Carlos Diego" w:date="2021-03-29T18:19:00Z">
        <w:r w:rsidR="006D79BD">
          <w:t xml:space="preserve">source </w:t>
        </w:r>
      </w:ins>
      <w:r w:rsidR="00C77949">
        <w:t>code</w:t>
      </w:r>
    </w:p>
    <w:p w14:paraId="224A9FD7" w14:textId="457136FD" w:rsidR="00C77949" w:rsidDel="006D79BD" w:rsidRDefault="00927BD2" w:rsidP="00C77949">
      <w:pPr>
        <w:pStyle w:val="ListParagraph"/>
        <w:numPr>
          <w:ilvl w:val="0"/>
          <w:numId w:val="17"/>
        </w:numPr>
        <w:suppressAutoHyphens/>
        <w:autoSpaceDN w:val="0"/>
        <w:spacing w:line="254" w:lineRule="auto"/>
        <w:contextualSpacing w:val="0"/>
        <w:textAlignment w:val="baseline"/>
        <w:rPr>
          <w:del w:id="209" w:author="Carlos Diego" w:date="2021-03-29T18:21:00Z"/>
        </w:rPr>
      </w:pPr>
      <w:ins w:id="210" w:author="Carlos Diego" w:date="2021-03-30T11:11:00Z">
        <w:r>
          <w:t>A</w:t>
        </w:r>
      </w:ins>
      <w:del w:id="211" w:author="Carlos Diego" w:date="2021-03-29T18:21:00Z">
        <w:r w:rsidR="00C77949" w:rsidDel="006D79BD">
          <w:delText>anonymized and curated empirical data</w:delText>
        </w:r>
      </w:del>
    </w:p>
    <w:p w14:paraId="23E2BED8" w14:textId="77777777" w:rsidR="00C77949" w:rsidDel="006D79BD" w:rsidRDefault="00C77949" w:rsidP="00C77949">
      <w:pPr>
        <w:pStyle w:val="ListParagraph"/>
        <w:numPr>
          <w:ilvl w:val="0"/>
          <w:numId w:val="17"/>
        </w:numPr>
        <w:suppressAutoHyphens/>
        <w:autoSpaceDN w:val="0"/>
        <w:spacing w:line="254" w:lineRule="auto"/>
        <w:contextualSpacing w:val="0"/>
        <w:textAlignment w:val="baseline"/>
        <w:rPr>
          <w:del w:id="212" w:author="Carlos Diego" w:date="2021-03-29T18:20:00Z"/>
        </w:rPr>
      </w:pPr>
      <w:del w:id="213" w:author="Carlos Diego" w:date="2021-03-29T18:20:00Z">
        <w:r w:rsidDel="006D79BD">
          <w:delText>source code</w:delText>
        </w:r>
      </w:del>
    </w:p>
    <w:p w14:paraId="4CC01FBD" w14:textId="77777777" w:rsidR="00C77949" w:rsidDel="006D79BD" w:rsidRDefault="00C77949" w:rsidP="00C77949">
      <w:pPr>
        <w:pStyle w:val="ListParagraph"/>
        <w:numPr>
          <w:ilvl w:val="0"/>
          <w:numId w:val="17"/>
        </w:numPr>
        <w:suppressAutoHyphens/>
        <w:autoSpaceDN w:val="0"/>
        <w:spacing w:line="254" w:lineRule="auto"/>
        <w:contextualSpacing w:val="0"/>
        <w:textAlignment w:val="baseline"/>
        <w:rPr>
          <w:del w:id="214" w:author="Carlos Diego" w:date="2021-03-29T18:20:00Z"/>
        </w:rPr>
      </w:pPr>
      <w:del w:id="215" w:author="Carlos Diego" w:date="2021-03-29T18:20:00Z">
        <w:r w:rsidDel="006D79BD">
          <w:delText>replication package</w:delText>
        </w:r>
      </w:del>
    </w:p>
    <w:p w14:paraId="018E6324" w14:textId="77777777" w:rsidR="00C77949" w:rsidDel="006D79BD" w:rsidRDefault="00C77949" w:rsidP="00C77949">
      <w:pPr>
        <w:pStyle w:val="ListParagraph"/>
        <w:numPr>
          <w:ilvl w:val="0"/>
          <w:numId w:val="17"/>
        </w:numPr>
        <w:suppressAutoHyphens/>
        <w:autoSpaceDN w:val="0"/>
        <w:spacing w:line="254" w:lineRule="auto"/>
        <w:contextualSpacing w:val="0"/>
        <w:textAlignment w:val="baseline"/>
        <w:rPr>
          <w:del w:id="216" w:author="Carlos Diego" w:date="2021-03-29T18:20:00Z"/>
        </w:rPr>
      </w:pPr>
      <w:del w:id="217" w:author="Carlos Diego" w:date="2021-03-29T18:20:00Z">
        <w:r w:rsidDel="006D79BD">
          <w:delText>increase transparency and replicability</w:delText>
        </w:r>
      </w:del>
    </w:p>
    <w:p w14:paraId="4E7E0883" w14:textId="77777777" w:rsidR="00C77949" w:rsidDel="006D79BD" w:rsidRDefault="00C77949" w:rsidP="00C77949">
      <w:pPr>
        <w:pStyle w:val="ListParagraph"/>
        <w:numPr>
          <w:ilvl w:val="0"/>
          <w:numId w:val="17"/>
        </w:numPr>
        <w:suppressAutoHyphens/>
        <w:autoSpaceDN w:val="0"/>
        <w:spacing w:line="254" w:lineRule="auto"/>
        <w:contextualSpacing w:val="0"/>
        <w:textAlignment w:val="baseline"/>
        <w:rPr>
          <w:del w:id="218" w:author="Carlos Diego" w:date="2021-03-29T18:20:00Z"/>
        </w:rPr>
      </w:pPr>
      <w:del w:id="219" w:author="Carlos Diego" w:date="2021-03-29T18:20:00Z">
        <w:r w:rsidDel="006D79BD">
          <w:delText>support the immedite credibility of author's work</w:delText>
        </w:r>
      </w:del>
    </w:p>
    <w:p w14:paraId="5419586A" w14:textId="77777777" w:rsidR="00C77949" w:rsidDel="006D79BD" w:rsidRDefault="00C77949" w:rsidP="00C77949">
      <w:pPr>
        <w:pStyle w:val="ListParagraph"/>
        <w:numPr>
          <w:ilvl w:val="0"/>
          <w:numId w:val="17"/>
        </w:numPr>
        <w:suppressAutoHyphens/>
        <w:autoSpaceDN w:val="0"/>
        <w:spacing w:line="254" w:lineRule="auto"/>
        <w:contextualSpacing w:val="0"/>
        <w:textAlignment w:val="baseline"/>
        <w:rPr>
          <w:del w:id="220" w:author="Carlos Diego" w:date="2021-03-29T18:20:00Z"/>
        </w:rPr>
      </w:pPr>
      <w:del w:id="221" w:author="Carlos Diego" w:date="2021-03-29T18:20:00Z">
        <w:r w:rsidDel="006D79BD">
          <w:delText>common basis for joint community efforts grounded on shared data</w:delText>
        </w:r>
      </w:del>
    </w:p>
    <w:p w14:paraId="6B61C31B" w14:textId="77777777" w:rsidR="00C77949" w:rsidDel="006D79BD" w:rsidRDefault="00C77949" w:rsidP="00C77949">
      <w:pPr>
        <w:pStyle w:val="ListParagraph"/>
        <w:numPr>
          <w:ilvl w:val="0"/>
          <w:numId w:val="17"/>
        </w:numPr>
        <w:suppressAutoHyphens/>
        <w:autoSpaceDN w:val="0"/>
        <w:spacing w:line="254" w:lineRule="auto"/>
        <w:contextualSpacing w:val="0"/>
        <w:textAlignment w:val="baseline"/>
        <w:rPr>
          <w:del w:id="222" w:author="Carlos Diego" w:date="2021-03-29T18:20:00Z"/>
        </w:rPr>
      </w:pPr>
      <w:del w:id="223" w:author="Carlos Diego" w:date="2021-03-29T18:20:00Z">
        <w:r w:rsidDel="006D79BD">
          <w:delText>increase transparency</w:delText>
        </w:r>
      </w:del>
    </w:p>
    <w:p w14:paraId="2086D287" w14:textId="77777777" w:rsidR="00C77949" w:rsidDel="006D79BD" w:rsidRDefault="00C77949" w:rsidP="00C77949">
      <w:pPr>
        <w:pStyle w:val="ListParagraph"/>
        <w:numPr>
          <w:ilvl w:val="0"/>
          <w:numId w:val="17"/>
        </w:numPr>
        <w:suppressAutoHyphens/>
        <w:autoSpaceDN w:val="0"/>
        <w:spacing w:line="254" w:lineRule="auto"/>
        <w:contextualSpacing w:val="0"/>
        <w:textAlignment w:val="baseline"/>
        <w:rPr>
          <w:del w:id="224" w:author="Carlos Diego" w:date="2021-03-29T18:20:00Z"/>
        </w:rPr>
      </w:pPr>
      <w:del w:id="225" w:author="Carlos Diego" w:date="2021-03-29T18:20:00Z">
        <w:r w:rsidDel="006D79BD">
          <w:delText>"reproducible, fully understood, replicated"</w:delText>
        </w:r>
      </w:del>
    </w:p>
    <w:p w14:paraId="6F475849" w14:textId="77777777" w:rsidR="00C77949" w:rsidDel="006D79BD" w:rsidRDefault="00C77949" w:rsidP="006D79BD">
      <w:pPr>
        <w:pStyle w:val="ListParagraph"/>
        <w:numPr>
          <w:ilvl w:val="0"/>
          <w:numId w:val="17"/>
        </w:numPr>
        <w:suppressAutoHyphens/>
        <w:autoSpaceDN w:val="0"/>
        <w:spacing w:line="254" w:lineRule="auto"/>
        <w:contextualSpacing w:val="0"/>
        <w:textAlignment w:val="baseline"/>
        <w:rPr>
          <w:del w:id="226" w:author="Carlos Diego" w:date="2021-03-29T18:20:00Z"/>
        </w:rPr>
      </w:pPr>
      <w:del w:id="227" w:author="Carlos Diego" w:date="2021-03-29T18:20:00Z">
        <w:r w:rsidDel="006D79BD">
          <w:delText>data-sharing culture</w:delText>
        </w:r>
      </w:del>
    </w:p>
    <w:p w14:paraId="1F12E128" w14:textId="54B1D625" w:rsidR="00C77949" w:rsidRDefault="006D79BD" w:rsidP="00CE5111">
      <w:pPr>
        <w:pStyle w:val="ListParagraph"/>
        <w:numPr>
          <w:ilvl w:val="0"/>
          <w:numId w:val="17"/>
        </w:numPr>
        <w:suppressAutoHyphens/>
        <w:autoSpaceDN w:val="0"/>
        <w:spacing w:line="254" w:lineRule="auto"/>
        <w:contextualSpacing w:val="0"/>
        <w:textAlignment w:val="baseline"/>
      </w:pPr>
      <w:ins w:id="228" w:author="Carlos Diego" w:date="2021-03-29T18:20:00Z">
        <w:r>
          <w:t xml:space="preserve">rchived in a </w:t>
        </w:r>
      </w:ins>
      <w:r w:rsidR="00C77949">
        <w:t>public</w:t>
      </w:r>
      <w:ins w:id="229" w:author="Carlos Diego" w:date="2021-03-29T18:20:00Z">
        <w:r>
          <w:t xml:space="preserve"> repository </w:t>
        </w:r>
      </w:ins>
      <w:del w:id="230" w:author="Carlos Diego" w:date="2021-03-29T18:21:00Z">
        <w:r w:rsidR="00C77949" w:rsidDel="006D79BD">
          <w:delText xml:space="preserve">ly archive their data and related material </w:delText>
        </w:r>
      </w:del>
    </w:p>
    <w:p w14:paraId="32548018" w14:textId="67C431A6" w:rsidR="00C77949" w:rsidDel="006D79BD" w:rsidRDefault="00927BD2" w:rsidP="00E82754">
      <w:pPr>
        <w:pStyle w:val="ListParagraph"/>
        <w:numPr>
          <w:ilvl w:val="0"/>
          <w:numId w:val="17"/>
        </w:numPr>
        <w:suppressAutoHyphens/>
        <w:autoSpaceDN w:val="0"/>
        <w:spacing w:line="254" w:lineRule="auto"/>
        <w:contextualSpacing w:val="0"/>
        <w:textAlignment w:val="baseline"/>
        <w:rPr>
          <w:del w:id="231" w:author="Carlos Diego" w:date="2021-03-29T18:21:00Z"/>
        </w:rPr>
      </w:pPr>
      <w:ins w:id="232" w:author="Carlos Diego" w:date="2021-03-30T11:11:00Z">
        <w:r>
          <w:t>I</w:t>
        </w:r>
      </w:ins>
      <w:ins w:id="233" w:author="Carlos Diego" w:date="2021-03-29T18:33:00Z">
        <w:r w:rsidR="00CE5111">
          <w:t>ncludes</w:t>
        </w:r>
      </w:ins>
      <w:del w:id="234" w:author="Carlos Diego" w:date="2021-03-29T18:21:00Z">
        <w:r w:rsidR="00C77949" w:rsidDel="006D79BD">
          <w:delText>required to understand and reproduce the claims</w:delText>
        </w:r>
      </w:del>
    </w:p>
    <w:p w14:paraId="6EC2D3E9" w14:textId="77777777" w:rsidR="00C77949" w:rsidRDefault="00C77949" w:rsidP="00822EB8">
      <w:pPr>
        <w:pStyle w:val="ListParagraph"/>
        <w:numPr>
          <w:ilvl w:val="0"/>
          <w:numId w:val="17"/>
        </w:numPr>
        <w:suppressAutoHyphens/>
        <w:autoSpaceDN w:val="0"/>
        <w:spacing w:line="254" w:lineRule="auto"/>
        <w:contextualSpacing w:val="0"/>
        <w:textAlignment w:val="baseline"/>
      </w:pPr>
      <w:del w:id="235" w:author="Carlos Diego" w:date="2021-03-29T18:21:00Z">
        <w:r w:rsidDel="006D79BD">
          <w:delText xml:space="preserve">can't disclosure data? </w:delText>
        </w:r>
      </w:del>
      <w:del w:id="236" w:author="Carlos Diego" w:date="2021-03-29T18:33:00Z">
        <w:r w:rsidDel="00CE5111">
          <w:delText>Provide</w:delText>
        </w:r>
      </w:del>
      <w:r>
        <w:t xml:space="preserve"> an explicit</w:t>
      </w:r>
      <w:ins w:id="237" w:author="Carlos Diego" w:date="2021-03-29T18:34:00Z">
        <w:r w:rsidR="00CE5111">
          <w:t>/</w:t>
        </w:r>
      </w:ins>
      <w:del w:id="238" w:author="Carlos Diego" w:date="2021-03-29T18:34:00Z">
        <w:r w:rsidDel="00CE5111">
          <w:delText xml:space="preserve"> and </w:delText>
        </w:r>
      </w:del>
      <w:r>
        <w:t>short statement</w:t>
      </w:r>
      <w:ins w:id="239" w:author="Carlos Diego" w:date="2021-03-29T18:21:00Z">
        <w:r w:rsidR="006D79BD">
          <w:t xml:space="preserve"> about why </w:t>
        </w:r>
      </w:ins>
      <w:ins w:id="240" w:author="Carlos Diego" w:date="2021-03-29T18:33:00Z">
        <w:r w:rsidR="00CE5111">
          <w:t xml:space="preserve">some </w:t>
        </w:r>
      </w:ins>
      <w:ins w:id="241" w:author="Carlos Diego" w:date="2021-03-29T18:21:00Z">
        <w:r w:rsidR="006D79BD">
          <w:t xml:space="preserve">artifact was </w:t>
        </w:r>
      </w:ins>
      <w:ins w:id="242" w:author="Carlos Diego" w:date="2021-03-29T18:33:00Z">
        <w:r w:rsidR="00CE5111">
          <w:t xml:space="preserve">not </w:t>
        </w:r>
      </w:ins>
      <w:proofErr w:type="spellStart"/>
      <w:ins w:id="243" w:author="Carlos Diego" w:date="2021-03-29T18:21:00Z">
        <w:r w:rsidR="006D79BD">
          <w:t>disclosured</w:t>
        </w:r>
      </w:ins>
      <w:proofErr w:type="spellEnd"/>
    </w:p>
    <w:p w14:paraId="43487E84" w14:textId="61013B34" w:rsidR="00C77949" w:rsidRDefault="00927BD2" w:rsidP="00C77949">
      <w:pPr>
        <w:pStyle w:val="ListParagraph"/>
        <w:numPr>
          <w:ilvl w:val="0"/>
          <w:numId w:val="17"/>
        </w:numPr>
        <w:suppressAutoHyphens/>
        <w:autoSpaceDN w:val="0"/>
        <w:spacing w:line="254" w:lineRule="auto"/>
        <w:contextualSpacing w:val="0"/>
        <w:textAlignment w:val="baseline"/>
      </w:pPr>
      <w:ins w:id="244" w:author="Carlos Diego" w:date="2021-03-30T11:11:00Z">
        <w:r>
          <w:t>P</w:t>
        </w:r>
      </w:ins>
      <w:ins w:id="245" w:author="Carlos Diego" w:date="2021-03-29T18:21:00Z">
        <w:r w:rsidR="006D79BD">
          <w:t xml:space="preserve">ermanently </w:t>
        </w:r>
      </w:ins>
      <w:del w:id="246" w:author="Carlos Diego" w:date="2021-03-29T18:21:00Z">
        <w:r w:rsidR="00C77949" w:rsidDel="006D79BD">
          <w:delText xml:space="preserve">remain </w:delText>
        </w:r>
      </w:del>
      <w:r w:rsidR="00C77949">
        <w:t xml:space="preserve">available </w:t>
      </w:r>
      <w:ins w:id="247" w:author="Carlos Diego" w:date="2021-03-29T18:21:00Z">
        <w:r w:rsidR="006D79BD">
          <w:t>for retrieval</w:t>
        </w:r>
      </w:ins>
      <w:del w:id="248" w:author="Carlos Diego" w:date="2021-03-29T18:21:00Z">
        <w:r w:rsidR="00C77949" w:rsidDel="006D79BD">
          <w:delText>in the very long term (e.g., zenodo, figshare)</w:delText>
        </w:r>
      </w:del>
    </w:p>
    <w:p w14:paraId="4F2A64F2" w14:textId="084DD3D6" w:rsidR="00C77949" w:rsidRDefault="00927BD2" w:rsidP="00C77949">
      <w:pPr>
        <w:pStyle w:val="ListParagraph"/>
        <w:numPr>
          <w:ilvl w:val="0"/>
          <w:numId w:val="17"/>
        </w:numPr>
        <w:suppressAutoHyphens/>
        <w:autoSpaceDN w:val="0"/>
        <w:spacing w:line="254" w:lineRule="auto"/>
        <w:contextualSpacing w:val="0"/>
        <w:textAlignment w:val="baseline"/>
      </w:pPr>
      <w:ins w:id="249" w:author="Carlos Diego" w:date="2021-03-30T11:11:00Z">
        <w:r>
          <w:t>U</w:t>
        </w:r>
      </w:ins>
      <w:del w:id="250" w:author="Carlos Diego" w:date="2021-03-30T11:11:00Z">
        <w:r w:rsidR="00C77949" w:rsidDel="00927BD2">
          <w:delText>u</w:delText>
        </w:r>
      </w:del>
      <w:r w:rsidR="00C77949">
        <w:t>se</w:t>
      </w:r>
      <w:ins w:id="251" w:author="Carlos Diego" w:date="2021-03-29T18:22:00Z">
        <w:r w:rsidR="006D79BD">
          <w:t>s</w:t>
        </w:r>
      </w:ins>
      <w:r w:rsidR="00C77949">
        <w:t xml:space="preserve"> an appropriate license</w:t>
      </w:r>
      <w:del w:id="252" w:author="Carlos Diego" w:date="2021-03-29T18:32:00Z">
        <w:r w:rsidR="00C77949" w:rsidDel="00CE5111">
          <w:delText xml:space="preserve"> (e.g., CC-BY 4.0, MIT)</w:delText>
        </w:r>
      </w:del>
    </w:p>
    <w:p w14:paraId="286F6D56" w14:textId="4CD07D6E" w:rsidR="00C77949" w:rsidDel="006D79BD" w:rsidRDefault="00927BD2" w:rsidP="00C77949">
      <w:pPr>
        <w:pStyle w:val="ListParagraph"/>
        <w:numPr>
          <w:ilvl w:val="0"/>
          <w:numId w:val="17"/>
        </w:numPr>
        <w:suppressAutoHyphens/>
        <w:autoSpaceDN w:val="0"/>
        <w:spacing w:line="254" w:lineRule="auto"/>
        <w:contextualSpacing w:val="0"/>
        <w:textAlignment w:val="baseline"/>
        <w:rPr>
          <w:del w:id="253" w:author="Carlos Diego" w:date="2021-03-29T18:22:00Z"/>
        </w:rPr>
      </w:pPr>
      <w:ins w:id="254" w:author="Carlos Diego" w:date="2021-03-30T11:11:00Z">
        <w:r>
          <w:t>L</w:t>
        </w:r>
      </w:ins>
      <w:del w:id="255" w:author="Carlos Diego" w:date="2021-03-29T18:22:00Z">
        <w:r w:rsidR="00C77949" w:rsidDel="006D79BD">
          <w:delText>Replication package</w:delText>
        </w:r>
      </w:del>
    </w:p>
    <w:p w14:paraId="55C2326A" w14:textId="77777777" w:rsidR="00C77949" w:rsidDel="006D79BD" w:rsidRDefault="00C77949" w:rsidP="00C77949">
      <w:pPr>
        <w:pStyle w:val="ListParagraph"/>
        <w:numPr>
          <w:ilvl w:val="0"/>
          <w:numId w:val="17"/>
        </w:numPr>
        <w:suppressAutoHyphens/>
        <w:autoSpaceDN w:val="0"/>
        <w:spacing w:line="254" w:lineRule="auto"/>
        <w:contextualSpacing w:val="0"/>
        <w:textAlignment w:val="baseline"/>
        <w:rPr>
          <w:del w:id="256" w:author="Carlos Diego" w:date="2021-03-29T18:24:00Z"/>
        </w:rPr>
      </w:pPr>
      <w:del w:id="257" w:author="Carlos Diego" w:date="2021-03-29T18:24:00Z">
        <w:r w:rsidDel="006D79BD">
          <w:delText>FAIR -&gt; Findable, Accessible, Interoperable, Reusable</w:delText>
        </w:r>
      </w:del>
    </w:p>
    <w:p w14:paraId="1614F2DD" w14:textId="77777777" w:rsidR="00C77949" w:rsidDel="006D79BD" w:rsidRDefault="00C77949" w:rsidP="006D79BD">
      <w:pPr>
        <w:pStyle w:val="ListParagraph"/>
        <w:numPr>
          <w:ilvl w:val="0"/>
          <w:numId w:val="17"/>
        </w:numPr>
        <w:suppressAutoHyphens/>
        <w:autoSpaceDN w:val="0"/>
        <w:spacing w:line="254" w:lineRule="auto"/>
        <w:contextualSpacing w:val="0"/>
        <w:textAlignment w:val="baseline"/>
        <w:rPr>
          <w:del w:id="258" w:author="Carlos Diego" w:date="2021-03-29T18:24:00Z"/>
        </w:rPr>
      </w:pPr>
      <w:del w:id="259" w:author="Carlos Diego" w:date="2021-03-29T18:24:00Z">
        <w:r w:rsidDel="006D79BD">
          <w:delText>Avoid putting data in their own (institutional/private) websites or systems (e.g., dropbox, VCS) or systems (e.g., academia.edu, researchgate)</w:delText>
        </w:r>
      </w:del>
    </w:p>
    <w:p w14:paraId="3CB5C068" w14:textId="77777777" w:rsidR="00C77949" w:rsidDel="006D79BD" w:rsidRDefault="00C77949" w:rsidP="006D79BD">
      <w:pPr>
        <w:pStyle w:val="ListParagraph"/>
        <w:numPr>
          <w:ilvl w:val="0"/>
          <w:numId w:val="17"/>
        </w:numPr>
        <w:suppressAutoHyphens/>
        <w:autoSpaceDN w:val="0"/>
        <w:spacing w:line="254" w:lineRule="auto"/>
        <w:contextualSpacing w:val="0"/>
        <w:textAlignment w:val="baseline"/>
        <w:rPr>
          <w:del w:id="260" w:author="Carlos Diego" w:date="2021-03-29T18:24:00Z"/>
        </w:rPr>
      </w:pPr>
      <w:del w:id="261" w:author="Carlos Diego" w:date="2021-03-29T18:24:00Z">
        <w:r w:rsidDel="006D79BD">
          <w:lastRenderedPageBreak/>
          <w:delText>Personal websites are prone to changes and errors. They are 30\% likely to stop working in a 4 years period</w:delText>
        </w:r>
      </w:del>
    </w:p>
    <w:p w14:paraId="23A3317F" w14:textId="453B15F9" w:rsidR="00C77949" w:rsidRDefault="00C77949" w:rsidP="00CE5111">
      <w:pPr>
        <w:pStyle w:val="ListParagraph"/>
        <w:numPr>
          <w:ilvl w:val="0"/>
          <w:numId w:val="17"/>
        </w:numPr>
        <w:suppressAutoHyphens/>
        <w:autoSpaceDN w:val="0"/>
        <w:spacing w:line="254" w:lineRule="auto"/>
        <w:contextualSpacing w:val="0"/>
        <w:textAlignment w:val="baseline"/>
      </w:pPr>
      <w:del w:id="262" w:author="Carlos Diego" w:date="2021-03-29T18:24:00Z">
        <w:r w:rsidDel="006D79BD">
          <w:delText xml:space="preserve">Package disclosured should </w:delText>
        </w:r>
      </w:del>
      <w:del w:id="263" w:author="Carlos Diego" w:date="2021-03-30T11:11:00Z">
        <w:r w:rsidDel="00927BD2">
          <w:delText>l</w:delText>
        </w:r>
      </w:del>
      <w:r>
        <w:t>ink</w:t>
      </w:r>
      <w:ins w:id="264" w:author="Carlos Diego" w:date="2021-03-29T18:24:00Z">
        <w:r w:rsidR="006D79BD">
          <w:t>ed</w:t>
        </w:r>
      </w:ins>
      <w:r>
        <w:t xml:space="preserve"> to the paper</w:t>
      </w:r>
      <w:ins w:id="265" w:author="Carlos Diego" w:date="2021-03-30T11:11:00Z">
        <w:r w:rsidR="00927BD2">
          <w:t>s</w:t>
        </w:r>
      </w:ins>
      <w:r>
        <w:t xml:space="preserve"> (</w:t>
      </w:r>
      <w:ins w:id="266" w:author="Carlos Diego" w:date="2021-03-29T18:23:00Z">
        <w:r w:rsidR="006D79BD">
          <w:t xml:space="preserve">e.g., </w:t>
        </w:r>
      </w:ins>
      <w:r>
        <w:t>DOI</w:t>
      </w:r>
      <w:ins w:id="267" w:author="Carlos Diego" w:date="2021-03-29T18:23:00Z">
        <w:r w:rsidR="006D79BD">
          <w:t>, URL</w:t>
        </w:r>
      </w:ins>
      <w:r>
        <w:t>)</w:t>
      </w:r>
      <w:del w:id="268" w:author="Carlos Diego" w:date="2021-03-29T18:23:00Z">
        <w:r w:rsidDel="006D79BD">
          <w:delText xml:space="preserve"> upon final production</w:delText>
        </w:r>
      </w:del>
      <w:ins w:id="269" w:author="Carlos Diego" w:date="2021-03-30T11:11:00Z">
        <w:r w:rsidR="00927BD2">
          <w:t xml:space="preserve"> what </w:t>
        </w:r>
      </w:ins>
      <w:ins w:id="270" w:author="Carlos Diego" w:date="2021-03-30T11:12:00Z">
        <w:r w:rsidR="00927BD2">
          <w:t xml:space="preserve">used the </w:t>
        </w:r>
      </w:ins>
      <w:ins w:id="271" w:author="Carlos Diego" w:date="2021-03-30T11:11:00Z">
        <w:r w:rsidR="00927BD2">
          <w:t>artifact</w:t>
        </w:r>
      </w:ins>
      <w:ins w:id="272" w:author="Carlos Diego" w:date="2021-03-30T11:12:00Z">
        <w:r w:rsidR="00927BD2">
          <w:t>s</w:t>
        </w:r>
      </w:ins>
    </w:p>
    <w:p w14:paraId="46AE9533" w14:textId="11B18876" w:rsidR="00C77949" w:rsidRDefault="00927BD2" w:rsidP="00C77949">
      <w:pPr>
        <w:pStyle w:val="ListParagraph"/>
        <w:numPr>
          <w:ilvl w:val="0"/>
          <w:numId w:val="17"/>
        </w:numPr>
        <w:suppressAutoHyphens/>
        <w:autoSpaceDN w:val="0"/>
        <w:spacing w:line="254" w:lineRule="auto"/>
        <w:contextualSpacing w:val="0"/>
        <w:textAlignment w:val="baseline"/>
      </w:pPr>
      <w:ins w:id="273" w:author="Carlos Diego" w:date="2021-03-30T11:12:00Z">
        <w:r>
          <w:t>C</w:t>
        </w:r>
      </w:ins>
      <w:ins w:id="274" w:author="Carlos Diego" w:date="2021-03-29T18:33:00Z">
        <w:r w:rsidR="00CE5111">
          <w:t>an be</w:t>
        </w:r>
      </w:ins>
      <w:del w:id="275" w:author="Carlos Diego" w:date="2021-03-29T18:25:00Z">
        <w:r w:rsidR="00C77949" w:rsidDel="006D79BD">
          <w:delText>A</w:delText>
        </w:r>
      </w:del>
      <w:del w:id="276" w:author="Carlos Diego" w:date="2021-03-29T18:33:00Z">
        <w:r w:rsidR="00C77949" w:rsidDel="00CE5111">
          <w:delText xml:space="preserve">llow </w:delText>
        </w:r>
      </w:del>
      <w:ins w:id="277" w:author="Carlos Diego" w:date="2021-03-29T18:26:00Z">
        <w:r w:rsidR="006D79BD">
          <w:t xml:space="preserve"> </w:t>
        </w:r>
      </w:ins>
      <w:r w:rsidR="00C77949">
        <w:t>updat</w:t>
      </w:r>
      <w:ins w:id="278" w:author="Carlos Diego" w:date="2021-03-29T18:26:00Z">
        <w:r w:rsidR="006D79BD">
          <w:t>e</w:t>
        </w:r>
      </w:ins>
      <w:ins w:id="279" w:author="Carlos Diego" w:date="2021-03-29T18:33:00Z">
        <w:r w:rsidR="00CE5111">
          <w:t>d</w:t>
        </w:r>
      </w:ins>
      <w:del w:id="280" w:author="Carlos Diego" w:date="2021-03-29T18:26:00Z">
        <w:r w:rsidR="00C77949" w:rsidDel="006D79BD">
          <w:delText>ing</w:delText>
        </w:r>
      </w:del>
      <w:r w:rsidR="00C77949">
        <w:t xml:space="preserve"> </w:t>
      </w:r>
      <w:del w:id="281" w:author="Carlos Diego" w:date="2021-03-29T18:33:00Z">
        <w:r w:rsidR="00C77949" w:rsidDel="00CE5111">
          <w:delText xml:space="preserve">published </w:delText>
        </w:r>
      </w:del>
      <w:del w:id="282" w:author="Carlos Diego" w:date="2021-03-29T18:26:00Z">
        <w:r w:rsidR="00C77949" w:rsidDel="006D79BD">
          <w:delText>replication packages</w:delText>
        </w:r>
      </w:del>
      <w:del w:id="283" w:author="Carlos Diego" w:date="2021-03-29T18:33:00Z">
        <w:r w:rsidR="00C77949" w:rsidDel="00CE5111">
          <w:delText xml:space="preserve"> </w:delText>
        </w:r>
      </w:del>
      <w:r w:rsidR="00C77949">
        <w:t>any time</w:t>
      </w:r>
    </w:p>
    <w:p w14:paraId="329EAAFB" w14:textId="6405B473" w:rsidR="00C77949" w:rsidDel="006D79BD" w:rsidRDefault="00927BD2" w:rsidP="00C77949">
      <w:pPr>
        <w:pStyle w:val="ListParagraph"/>
        <w:numPr>
          <w:ilvl w:val="0"/>
          <w:numId w:val="17"/>
        </w:numPr>
        <w:suppressAutoHyphens/>
        <w:autoSpaceDN w:val="0"/>
        <w:spacing w:line="254" w:lineRule="auto"/>
        <w:contextualSpacing w:val="0"/>
        <w:textAlignment w:val="baseline"/>
        <w:rPr>
          <w:del w:id="284" w:author="Carlos Diego" w:date="2021-03-29T18:26:00Z"/>
        </w:rPr>
      </w:pPr>
      <w:ins w:id="285" w:author="Carlos Diego" w:date="2021-03-30T11:12:00Z">
        <w:r>
          <w:t>P</w:t>
        </w:r>
      </w:ins>
      <w:ins w:id="286" w:author="Carlos Diego" w:date="2021-03-29T18:27:00Z">
        <w:r w:rsidR="006D79BD">
          <w:t xml:space="preserve">rovides </w:t>
        </w:r>
      </w:ins>
      <w:del w:id="287" w:author="Carlos Diego" w:date="2021-03-29T18:26:00Z">
        <w:r w:rsidR="00C77949" w:rsidDel="006D79BD">
          <w:delText>Allow others to understand the claims and analyses</w:delText>
        </w:r>
      </w:del>
    </w:p>
    <w:p w14:paraId="0C1236C7" w14:textId="77777777" w:rsidR="00C77949" w:rsidDel="006D79BD" w:rsidRDefault="00C77949" w:rsidP="00C77949">
      <w:pPr>
        <w:pStyle w:val="ListParagraph"/>
        <w:numPr>
          <w:ilvl w:val="0"/>
          <w:numId w:val="17"/>
        </w:numPr>
        <w:suppressAutoHyphens/>
        <w:autoSpaceDN w:val="0"/>
        <w:spacing w:line="254" w:lineRule="auto"/>
        <w:contextualSpacing w:val="0"/>
        <w:textAlignment w:val="baseline"/>
        <w:rPr>
          <w:del w:id="288" w:author="Carlos Diego" w:date="2021-03-29T18:27:00Z"/>
        </w:rPr>
      </w:pPr>
      <w:del w:id="289" w:author="Carlos Diego" w:date="2021-03-29T18:26:00Z">
        <w:r w:rsidDel="006D79BD">
          <w:delText>I</w:delText>
        </w:r>
      </w:del>
      <w:del w:id="290" w:author="Carlos Diego" w:date="2021-03-29T18:27:00Z">
        <w:r w:rsidDel="006D79BD">
          <w:delText>nstrumentation</w:delText>
        </w:r>
      </w:del>
    </w:p>
    <w:p w14:paraId="31CC30BC" w14:textId="77777777" w:rsidR="00C77949" w:rsidDel="006D79BD" w:rsidRDefault="00C77949" w:rsidP="00C77949">
      <w:pPr>
        <w:pStyle w:val="ListParagraph"/>
        <w:numPr>
          <w:ilvl w:val="0"/>
          <w:numId w:val="17"/>
        </w:numPr>
        <w:suppressAutoHyphens/>
        <w:autoSpaceDN w:val="0"/>
        <w:spacing w:line="254" w:lineRule="auto"/>
        <w:contextualSpacing w:val="0"/>
        <w:textAlignment w:val="baseline"/>
        <w:rPr>
          <w:del w:id="291" w:author="Carlos Diego" w:date="2021-03-29T18:27:00Z"/>
        </w:rPr>
      </w:pPr>
      <w:del w:id="292" w:author="Carlos Diego" w:date="2021-03-29T18:27:00Z">
        <w:r w:rsidDel="006D79BD">
          <w:delText>Transcripts (e.g., from interviews - potentially anonymized)</w:delText>
        </w:r>
      </w:del>
    </w:p>
    <w:p w14:paraId="017657DE" w14:textId="77777777" w:rsidR="00C77949" w:rsidDel="006D79BD" w:rsidRDefault="00C77949" w:rsidP="00C77949">
      <w:pPr>
        <w:pStyle w:val="ListParagraph"/>
        <w:numPr>
          <w:ilvl w:val="0"/>
          <w:numId w:val="17"/>
        </w:numPr>
        <w:suppressAutoHyphens/>
        <w:autoSpaceDN w:val="0"/>
        <w:spacing w:line="254" w:lineRule="auto"/>
        <w:contextualSpacing w:val="0"/>
        <w:textAlignment w:val="baseline"/>
        <w:rPr>
          <w:del w:id="293" w:author="Carlos Diego" w:date="2021-03-29T18:27:00Z"/>
        </w:rPr>
      </w:pPr>
      <w:del w:id="294" w:author="Carlos Diego" w:date="2021-03-29T18:27:00Z">
        <w:r w:rsidDel="006D79BD">
          <w:delText>field notes</w:delText>
        </w:r>
      </w:del>
    </w:p>
    <w:p w14:paraId="3415A2A3" w14:textId="77777777" w:rsidR="00C77949" w:rsidDel="006D79BD" w:rsidRDefault="00C77949" w:rsidP="00C77949">
      <w:pPr>
        <w:pStyle w:val="ListParagraph"/>
        <w:numPr>
          <w:ilvl w:val="0"/>
          <w:numId w:val="17"/>
        </w:numPr>
        <w:suppressAutoHyphens/>
        <w:autoSpaceDN w:val="0"/>
        <w:spacing w:line="254" w:lineRule="auto"/>
        <w:contextualSpacing w:val="0"/>
        <w:textAlignment w:val="baseline"/>
        <w:rPr>
          <w:del w:id="295" w:author="Carlos Diego" w:date="2021-03-29T18:27:00Z"/>
        </w:rPr>
      </w:pPr>
      <w:del w:id="296" w:author="Carlos Diego" w:date="2021-03-29T18:27:00Z">
        <w:r w:rsidDel="006D79BD">
          <w:delText>codebooks</w:delText>
        </w:r>
      </w:del>
    </w:p>
    <w:p w14:paraId="3D0D0987" w14:textId="77777777" w:rsidR="00C77949" w:rsidRDefault="00C77949" w:rsidP="00CE5111">
      <w:pPr>
        <w:pStyle w:val="ListParagraph"/>
        <w:numPr>
          <w:ilvl w:val="0"/>
          <w:numId w:val="17"/>
        </w:numPr>
        <w:suppressAutoHyphens/>
        <w:autoSpaceDN w:val="0"/>
        <w:spacing w:line="254" w:lineRule="auto"/>
        <w:contextualSpacing w:val="0"/>
        <w:textAlignment w:val="baseline"/>
      </w:pPr>
      <w:del w:id="297" w:author="Carlos Diego" w:date="2021-03-29T18:27:00Z">
        <w:r w:rsidDel="006D79BD">
          <w:delText xml:space="preserve">state </w:delText>
        </w:r>
      </w:del>
      <w:r>
        <w:t xml:space="preserve">reasons for confidentiality of </w:t>
      </w:r>
      <w:del w:id="298" w:author="Carlos Diego" w:date="2021-03-29T18:38:00Z">
        <w:r w:rsidDel="00CE5111">
          <w:delText xml:space="preserve">research </w:delText>
        </w:r>
      </w:del>
      <w:r>
        <w:t>data</w:t>
      </w:r>
      <w:del w:id="299" w:author="Carlos Diego" w:date="2021-03-29T18:27:00Z">
        <w:r w:rsidDel="006D79BD">
          <w:delText>a</w:delText>
        </w:r>
      </w:del>
      <w:r>
        <w:t xml:space="preserve"> or artefacts</w:t>
      </w:r>
    </w:p>
    <w:p w14:paraId="38335BDE" w14:textId="7C0934F5" w:rsidR="00C77949" w:rsidRDefault="00927BD2" w:rsidP="00C77949">
      <w:pPr>
        <w:pStyle w:val="ListParagraph"/>
        <w:numPr>
          <w:ilvl w:val="0"/>
          <w:numId w:val="17"/>
        </w:numPr>
        <w:suppressAutoHyphens/>
        <w:autoSpaceDN w:val="0"/>
        <w:spacing w:line="254" w:lineRule="auto"/>
        <w:contextualSpacing w:val="0"/>
        <w:textAlignment w:val="baseline"/>
      </w:pPr>
      <w:ins w:id="300" w:author="Carlos Diego" w:date="2021-03-30T11:12:00Z">
        <w:r>
          <w:t>I</w:t>
        </w:r>
      </w:ins>
      <w:ins w:id="301" w:author="Carlos Diego" w:date="2021-03-29T18:27:00Z">
        <w:r w:rsidR="006D79BD">
          <w:t xml:space="preserve">ncludes </w:t>
        </w:r>
      </w:ins>
      <w:r w:rsidR="00C77949">
        <w:t>UML diagrams/models</w:t>
      </w:r>
    </w:p>
    <w:p w14:paraId="25583150" w14:textId="556DEEB6" w:rsidR="00C77949" w:rsidRDefault="00927BD2" w:rsidP="00C77949">
      <w:pPr>
        <w:pStyle w:val="ListParagraph"/>
        <w:numPr>
          <w:ilvl w:val="0"/>
          <w:numId w:val="17"/>
        </w:numPr>
        <w:suppressAutoHyphens/>
        <w:autoSpaceDN w:val="0"/>
        <w:spacing w:line="254" w:lineRule="auto"/>
        <w:contextualSpacing w:val="0"/>
        <w:textAlignment w:val="baseline"/>
      </w:pPr>
      <w:ins w:id="302" w:author="Carlos Diego" w:date="2021-03-30T11:12:00Z">
        <w:r>
          <w:t>I</w:t>
        </w:r>
      </w:ins>
      <w:ins w:id="303" w:author="Carlos Diego" w:date="2021-03-29T18:27:00Z">
        <w:r w:rsidR="006D79BD">
          <w:t>ncludes r</w:t>
        </w:r>
      </w:ins>
      <w:del w:id="304" w:author="Carlos Diego" w:date="2021-03-29T18:27:00Z">
        <w:r w:rsidR="00C77949" w:rsidDel="006D79BD">
          <w:delText>R</w:delText>
        </w:r>
      </w:del>
      <w:r w:rsidR="00C77949">
        <w:t>equirements text</w:t>
      </w:r>
    </w:p>
    <w:p w14:paraId="43687F7D" w14:textId="3B7E8883" w:rsidR="00C77949" w:rsidRDefault="00927BD2" w:rsidP="00C77949">
      <w:pPr>
        <w:pStyle w:val="ListParagraph"/>
        <w:numPr>
          <w:ilvl w:val="0"/>
          <w:numId w:val="17"/>
        </w:numPr>
        <w:suppressAutoHyphens/>
        <w:autoSpaceDN w:val="0"/>
        <w:spacing w:line="254" w:lineRule="auto"/>
        <w:contextualSpacing w:val="0"/>
        <w:textAlignment w:val="baseline"/>
      </w:pPr>
      <w:ins w:id="305" w:author="Carlos Diego" w:date="2021-03-30T11:12:00Z">
        <w:r>
          <w:t>I</w:t>
        </w:r>
      </w:ins>
      <w:ins w:id="306" w:author="Carlos Diego" w:date="2021-03-29T18:27:00Z">
        <w:r w:rsidR="006D79BD">
          <w:t xml:space="preserve">ncludes </w:t>
        </w:r>
      </w:ins>
      <w:del w:id="307" w:author="Carlos Diego" w:date="2021-03-29T18:27:00Z">
        <w:r w:rsidR="00C77949" w:rsidDel="006D79BD">
          <w:delText>d</w:delText>
        </w:r>
      </w:del>
      <w:ins w:id="308" w:author="Carlos Diego" w:date="2021-03-29T18:27:00Z">
        <w:r w:rsidR="006D79BD">
          <w:t>d</w:t>
        </w:r>
      </w:ins>
      <w:r w:rsidR="00C77949">
        <w:t>esign documents</w:t>
      </w:r>
    </w:p>
    <w:p w14:paraId="1AEFA572" w14:textId="610F4314" w:rsidR="00C77949" w:rsidRDefault="00927BD2" w:rsidP="00C77949">
      <w:pPr>
        <w:pStyle w:val="ListParagraph"/>
        <w:numPr>
          <w:ilvl w:val="0"/>
          <w:numId w:val="17"/>
        </w:numPr>
        <w:suppressAutoHyphens/>
        <w:autoSpaceDN w:val="0"/>
        <w:spacing w:line="254" w:lineRule="auto"/>
        <w:contextualSpacing w:val="0"/>
        <w:textAlignment w:val="baseline"/>
      </w:pPr>
      <w:ins w:id="309" w:author="Carlos Diego" w:date="2021-03-30T11:12:00Z">
        <w:r>
          <w:t>P</w:t>
        </w:r>
      </w:ins>
      <w:ins w:id="310" w:author="Carlos Diego" w:date="2021-03-29T18:27:00Z">
        <w:r w:rsidR="006D79BD">
          <w:t xml:space="preserve">rovided in </w:t>
        </w:r>
      </w:ins>
      <w:r w:rsidR="00C77949">
        <w:t>machine-readable and open formats (e.g., JSON, XMI</w:t>
      </w:r>
      <w:del w:id="311" w:author="Carlos Diego" w:date="2021-03-29T18:27:00Z">
        <w:r w:rsidR="00C77949" w:rsidDel="006D79BD">
          <w:delText xml:space="preserve"> -- as opposed to Visio, PNG, PDF</w:delText>
        </w:r>
      </w:del>
      <w:r w:rsidR="00C77949">
        <w:t>)</w:t>
      </w:r>
    </w:p>
    <w:p w14:paraId="76AAC161" w14:textId="77777777" w:rsidR="00E82754" w:rsidRDefault="00E82754" w:rsidP="00E82754">
      <w:r>
        <w:t xml:space="preserve">Below we report a list of practices and properties extracted from </w:t>
      </w:r>
      <w:r w:rsidRPr="00E82754">
        <w:rPr>
          <w:rFonts w:cs="Calibri"/>
        </w:rPr>
        <w:fldChar w:fldCharType="begin"/>
      </w:r>
      <w:r>
        <w:rPr>
          <w:rFonts w:cs="Calibri"/>
        </w:rPr>
        <w:instrText xml:space="preserve"> ADDIN ZOTERO_ITEM CSL_CITATION {"citationID":"oTxhPTdO","properties":{"formattedCitation":"(EMSE, 2021b)","plainCitation":"(EMSE, 2021b)","noteIndex":0},"citationItems":[{"id":3464,"uris":["http://zotero.org/users/1020597/items/EBH33SED"],"uri":["http://zotero.org/users/1020597/items/EBH33SED"],"itemData":{"id":3464,"type":"webpage","container-title":"GitHub","language":"en","title":"EMSE Open science - Evaluation Criteria","URL":"https://github.com/emsejournal/openscience/blob/master/review-criteria.md","author":[{"literal":"EMSE"}],"accessed":{"date-parts":[["2021",3,18]]},"issued":{"date-parts":[["2021",3,18]]}}}],"schema":"https://github.com/citation-style-language/schema/raw/master/csl-citation.json"} </w:instrText>
      </w:r>
      <w:r w:rsidRPr="00E82754">
        <w:rPr>
          <w:rFonts w:cs="Calibri"/>
        </w:rPr>
        <w:fldChar w:fldCharType="separate"/>
      </w:r>
      <w:r w:rsidRPr="00E82754">
        <w:rPr>
          <w:rFonts w:ascii="Calibri" w:hAnsi="Calibri" w:cs="Calibri"/>
        </w:rPr>
        <w:t>(EMSE, 2021b)</w:t>
      </w:r>
      <w:r w:rsidRPr="00E82754">
        <w:rPr>
          <w:rFonts w:cs="Calibri"/>
        </w:rPr>
        <w:fldChar w:fldCharType="end"/>
      </w:r>
    </w:p>
    <w:p w14:paraId="0FC9A492" w14:textId="047ADA44" w:rsidR="00C77949" w:rsidRDefault="00927BD2" w:rsidP="00C77949">
      <w:pPr>
        <w:pStyle w:val="ListParagraph"/>
        <w:numPr>
          <w:ilvl w:val="0"/>
          <w:numId w:val="17"/>
        </w:numPr>
        <w:suppressAutoHyphens/>
        <w:autoSpaceDN w:val="0"/>
        <w:spacing w:line="254" w:lineRule="auto"/>
        <w:contextualSpacing w:val="0"/>
        <w:textAlignment w:val="baseline"/>
      </w:pPr>
      <w:ins w:id="312" w:author="Carlos Diego" w:date="2021-03-30T11:12:00Z">
        <w:r>
          <w:t>I</w:t>
        </w:r>
      </w:ins>
      <w:ins w:id="313" w:author="Carlos Diego" w:date="2021-03-29T18:38:00Z">
        <w:r w:rsidR="00CE5111">
          <w:t xml:space="preserve">ncludes </w:t>
        </w:r>
      </w:ins>
      <w:ins w:id="314" w:author="Carlos Diego" w:date="2021-03-30T11:12:00Z">
        <w:r>
          <w:t xml:space="preserve">source </w:t>
        </w:r>
      </w:ins>
      <w:del w:id="315" w:author="Carlos Diego" w:date="2021-03-29T18:38:00Z">
        <w:r w:rsidR="00C77949" w:rsidDel="00CE5111">
          <w:delText xml:space="preserve">Downloadable </w:delText>
        </w:r>
      </w:del>
      <w:r w:rsidR="00C77949">
        <w:t>code and data</w:t>
      </w:r>
    </w:p>
    <w:p w14:paraId="45BB321B" w14:textId="4492EA7D" w:rsidR="00C77949" w:rsidRDefault="00927BD2" w:rsidP="00C77949">
      <w:pPr>
        <w:pStyle w:val="ListParagraph"/>
        <w:numPr>
          <w:ilvl w:val="0"/>
          <w:numId w:val="17"/>
        </w:numPr>
        <w:suppressAutoHyphens/>
        <w:autoSpaceDN w:val="0"/>
        <w:spacing w:line="254" w:lineRule="auto"/>
        <w:contextualSpacing w:val="0"/>
        <w:textAlignment w:val="baseline"/>
      </w:pPr>
      <w:ins w:id="316" w:author="Carlos Diego" w:date="2021-03-30T11:12:00Z">
        <w:r>
          <w:t>L</w:t>
        </w:r>
      </w:ins>
      <w:ins w:id="317" w:author="Carlos Diego" w:date="2021-03-29T18:43:00Z">
        <w:r w:rsidR="00CE5111">
          <w:t xml:space="preserve">ies behind a </w:t>
        </w:r>
      </w:ins>
      <w:del w:id="318" w:author="Carlos Diego" w:date="2021-03-29T18:43:00Z">
        <w:r w:rsidR="00C77949" w:rsidDel="00CE5111">
          <w:delText>S</w:delText>
        </w:r>
      </w:del>
      <w:ins w:id="319" w:author="Carlos Diego" w:date="2021-03-29T18:43:00Z">
        <w:r w:rsidR="00CE5111">
          <w:t>s</w:t>
        </w:r>
      </w:ins>
      <w:r w:rsidR="00C77949">
        <w:t>ingle URL</w:t>
      </w:r>
      <w:ins w:id="320" w:author="Carlos Diego" w:date="2021-03-30T11:12:00Z">
        <w:r>
          <w:t xml:space="preserve"> (e.g., centralized repository)</w:t>
        </w:r>
      </w:ins>
    </w:p>
    <w:p w14:paraId="397E1112" w14:textId="77CF61CF" w:rsidR="00C77949" w:rsidRDefault="00927BD2" w:rsidP="00C77949">
      <w:pPr>
        <w:pStyle w:val="ListParagraph"/>
        <w:numPr>
          <w:ilvl w:val="0"/>
          <w:numId w:val="17"/>
        </w:numPr>
        <w:suppressAutoHyphens/>
        <w:autoSpaceDN w:val="0"/>
        <w:spacing w:line="254" w:lineRule="auto"/>
        <w:contextualSpacing w:val="0"/>
        <w:textAlignment w:val="baseline"/>
      </w:pPr>
      <w:ins w:id="321" w:author="Carlos Diego" w:date="2021-03-30T11:12:00Z">
        <w:r>
          <w:t>H</w:t>
        </w:r>
      </w:ins>
      <w:del w:id="322" w:author="Carlos Diego" w:date="2021-03-29T18:28:00Z">
        <w:r w:rsidR="00C77949" w:rsidDel="006D79BD">
          <w:delText>H</w:delText>
        </w:r>
      </w:del>
      <w:r w:rsidR="00C77949">
        <w:t>osted on a persistent, archived repository</w:t>
      </w:r>
    </w:p>
    <w:p w14:paraId="3461C285" w14:textId="32F4CAA3" w:rsidR="00C77949" w:rsidRDefault="00927BD2" w:rsidP="00C77949">
      <w:pPr>
        <w:pStyle w:val="ListParagraph"/>
        <w:numPr>
          <w:ilvl w:val="0"/>
          <w:numId w:val="17"/>
        </w:numPr>
        <w:suppressAutoHyphens/>
        <w:autoSpaceDN w:val="0"/>
        <w:spacing w:line="254" w:lineRule="auto"/>
        <w:contextualSpacing w:val="0"/>
        <w:textAlignment w:val="baseline"/>
      </w:pPr>
      <w:ins w:id="323" w:author="Carlos Diego" w:date="2021-03-30T11:13:00Z">
        <w:r>
          <w:t>P</w:t>
        </w:r>
      </w:ins>
      <w:ins w:id="324" w:author="Carlos Diego" w:date="2021-03-29T18:29:00Z">
        <w:r w:rsidR="006D79BD">
          <w:t xml:space="preserve">rovides an </w:t>
        </w:r>
      </w:ins>
      <w:del w:id="325" w:author="Carlos Diego" w:date="2021-03-29T18:29:00Z">
        <w:r w:rsidR="00C77949" w:rsidDel="006D79BD">
          <w:delText>I</w:delText>
        </w:r>
      </w:del>
      <w:ins w:id="326" w:author="Carlos Diego" w:date="2021-03-29T18:29:00Z">
        <w:r w:rsidR="006D79BD">
          <w:t>i</w:t>
        </w:r>
      </w:ins>
      <w:r w:rsidR="00C77949">
        <w:t>nventory of artifacts (e.g., files</w:t>
      </w:r>
      <w:del w:id="327" w:author="Carlos Diego" w:date="2021-03-29T18:29:00Z">
        <w:r w:rsidR="00C77949" w:rsidDel="006D79BD">
          <w:delText xml:space="preserve"> and</w:delText>
        </w:r>
      </w:del>
      <w:ins w:id="328" w:author="Carlos Diego" w:date="2021-03-29T18:29:00Z">
        <w:r w:rsidR="006D79BD">
          <w:t>,</w:t>
        </w:r>
      </w:ins>
      <w:r w:rsidR="00C77949">
        <w:t xml:space="preserve"> folders)</w:t>
      </w:r>
    </w:p>
    <w:p w14:paraId="25704022" w14:textId="0A9181BA" w:rsidR="00C77949" w:rsidRDefault="00927BD2" w:rsidP="00C77949">
      <w:pPr>
        <w:pStyle w:val="ListParagraph"/>
        <w:numPr>
          <w:ilvl w:val="0"/>
          <w:numId w:val="17"/>
        </w:numPr>
        <w:suppressAutoHyphens/>
        <w:autoSpaceDN w:val="0"/>
        <w:spacing w:line="254" w:lineRule="auto"/>
        <w:contextualSpacing w:val="0"/>
        <w:textAlignment w:val="baseline"/>
      </w:pPr>
      <w:ins w:id="329" w:author="Carlos Diego" w:date="2021-03-30T11:13:00Z">
        <w:r>
          <w:t xml:space="preserve">Documents </w:t>
        </w:r>
      </w:ins>
      <w:del w:id="330" w:author="Carlos Diego" w:date="2021-03-30T11:13:00Z">
        <w:r w:rsidR="00C77949" w:rsidDel="00927BD2">
          <w:delText xml:space="preserve">used </w:delText>
        </w:r>
      </w:del>
      <w:r w:rsidR="00C77949">
        <w:t xml:space="preserve">file formats </w:t>
      </w:r>
      <w:ins w:id="331" w:author="Carlos Diego" w:date="2021-03-29T18:29:00Z">
        <w:r>
          <w:t>used</w:t>
        </w:r>
      </w:ins>
      <w:del w:id="332" w:author="Carlos Diego" w:date="2021-03-30T11:13:00Z">
        <w:r w:rsidR="00C77949" w:rsidDel="00927BD2">
          <w:delText>documented</w:delText>
        </w:r>
      </w:del>
    </w:p>
    <w:p w14:paraId="5E592DB2" w14:textId="60A3764A" w:rsidR="00C77949" w:rsidRDefault="00927BD2" w:rsidP="00C77949">
      <w:pPr>
        <w:pStyle w:val="ListParagraph"/>
        <w:numPr>
          <w:ilvl w:val="0"/>
          <w:numId w:val="17"/>
        </w:numPr>
        <w:suppressAutoHyphens/>
        <w:autoSpaceDN w:val="0"/>
        <w:spacing w:line="254" w:lineRule="auto"/>
        <w:contextualSpacing w:val="0"/>
        <w:textAlignment w:val="baseline"/>
      </w:pPr>
      <w:ins w:id="333" w:author="Carlos Diego" w:date="2021-03-30T11:13:00Z">
        <w:r>
          <w:t xml:space="preserve">Indicates </w:t>
        </w:r>
      </w:ins>
      <w:r w:rsidR="00C77949">
        <w:t>naming conventions</w:t>
      </w:r>
      <w:ins w:id="334" w:author="Carlos Diego" w:date="2021-03-30T11:13:00Z">
        <w:r>
          <w:t xml:space="preserve"> </w:t>
        </w:r>
      </w:ins>
      <w:ins w:id="335" w:author="Carlos Diego" w:date="2021-03-30T11:14:00Z">
        <w:r>
          <w:t>used</w:t>
        </w:r>
      </w:ins>
    </w:p>
    <w:p w14:paraId="0F1DC68F" w14:textId="2AC52C7B" w:rsidR="00927BD2" w:rsidRDefault="00927BD2" w:rsidP="00C77949">
      <w:pPr>
        <w:pStyle w:val="ListParagraph"/>
        <w:numPr>
          <w:ilvl w:val="0"/>
          <w:numId w:val="17"/>
        </w:numPr>
        <w:suppressAutoHyphens/>
        <w:autoSpaceDN w:val="0"/>
        <w:spacing w:line="254" w:lineRule="auto"/>
        <w:contextualSpacing w:val="0"/>
        <w:textAlignment w:val="baseline"/>
        <w:rPr>
          <w:ins w:id="336" w:author="Carlos Diego" w:date="2021-03-30T11:14:00Z"/>
        </w:rPr>
      </w:pPr>
      <w:ins w:id="337" w:author="Carlos Diego" w:date="2021-03-30T11:14:00Z">
        <w:r>
          <w:t xml:space="preserve">Includes </w:t>
        </w:r>
      </w:ins>
      <w:del w:id="338" w:author="Carlos Diego" w:date="2021-03-29T19:07:00Z">
        <w:r w:rsidR="00C77949" w:rsidDel="00E82754">
          <w:delText xml:space="preserve">complete (i.e., </w:delText>
        </w:r>
      </w:del>
      <w:del w:id="339" w:author="Carlos Diego" w:date="2021-03-30T11:14:00Z">
        <w:r w:rsidR="00C77949" w:rsidDel="00927BD2">
          <w:delText xml:space="preserve">contains </w:delText>
        </w:r>
      </w:del>
      <w:r w:rsidR="00C77949">
        <w:t xml:space="preserve">everything required to understand </w:t>
      </w:r>
      <w:ins w:id="340" w:author="Carlos Diego" w:date="2021-03-30T11:14:00Z">
        <w:r>
          <w:t>the paper</w:t>
        </w:r>
      </w:ins>
    </w:p>
    <w:p w14:paraId="1E3ADB3C" w14:textId="26C9C4B6" w:rsidR="00C77949" w:rsidRDefault="00927BD2" w:rsidP="00C77949">
      <w:pPr>
        <w:pStyle w:val="ListParagraph"/>
        <w:numPr>
          <w:ilvl w:val="0"/>
          <w:numId w:val="17"/>
        </w:numPr>
        <w:suppressAutoHyphens/>
        <w:autoSpaceDN w:val="0"/>
        <w:spacing w:line="254" w:lineRule="auto"/>
        <w:contextualSpacing w:val="0"/>
        <w:textAlignment w:val="baseline"/>
      </w:pPr>
      <w:ins w:id="341" w:author="Carlos Diego" w:date="2021-03-30T11:14:00Z">
        <w:r>
          <w:t xml:space="preserve">Includes everything </w:t>
        </w:r>
      </w:ins>
      <w:del w:id="342" w:author="Carlos Diego" w:date="2021-03-30T11:14:00Z">
        <w:r w:rsidR="00C77949" w:rsidDel="00927BD2">
          <w:delText>and/or</w:delText>
        </w:r>
      </w:del>
      <w:ins w:id="343" w:author="Carlos Diego" w:date="2021-03-30T11:14:00Z">
        <w:r>
          <w:t>required to</w:t>
        </w:r>
      </w:ins>
      <w:r w:rsidR="00C77949">
        <w:t xml:space="preserve"> re-compute data, numbers and figures</w:t>
      </w:r>
      <w:del w:id="344" w:author="Carlos Diego" w:date="2021-03-29T19:08:00Z">
        <w:r w:rsidR="00C77949" w:rsidDel="00E82754">
          <w:delText>)</w:delText>
        </w:r>
      </w:del>
      <w:r w:rsidR="00C77949">
        <w:t xml:space="preserve"> in the paper</w:t>
      </w:r>
    </w:p>
    <w:p w14:paraId="52F950E8" w14:textId="34FFA24D" w:rsidR="00CE5111" w:rsidRDefault="00927BD2" w:rsidP="00C77949">
      <w:pPr>
        <w:pStyle w:val="ListParagraph"/>
        <w:numPr>
          <w:ilvl w:val="0"/>
          <w:numId w:val="17"/>
        </w:numPr>
        <w:suppressAutoHyphens/>
        <w:autoSpaceDN w:val="0"/>
        <w:spacing w:line="254" w:lineRule="auto"/>
        <w:contextualSpacing w:val="0"/>
        <w:textAlignment w:val="baseline"/>
        <w:rPr>
          <w:ins w:id="345" w:author="Carlos Diego" w:date="2021-03-29T18:31:00Z"/>
        </w:rPr>
      </w:pPr>
      <w:ins w:id="346" w:author="Carlos Diego" w:date="2021-03-30T11:14:00Z">
        <w:r>
          <w:t>I</w:t>
        </w:r>
      </w:ins>
      <w:del w:id="347" w:author="Carlos Diego" w:date="2021-03-30T11:14:00Z">
        <w:r w:rsidR="00C77949" w:rsidDel="00927BD2">
          <w:delText>package i</w:delText>
        </w:r>
      </w:del>
      <w:r w:rsidR="00C77949">
        <w:t xml:space="preserve">ncludes instructions to compile </w:t>
      </w:r>
      <w:ins w:id="348" w:author="Carlos Diego" w:date="2021-03-29T18:31:00Z">
        <w:r w:rsidR="00CE5111">
          <w:t>the code</w:t>
        </w:r>
      </w:ins>
    </w:p>
    <w:p w14:paraId="41A1B264" w14:textId="076DB4A9" w:rsidR="00C77949" w:rsidRDefault="00927BD2" w:rsidP="00C77949">
      <w:pPr>
        <w:pStyle w:val="ListParagraph"/>
        <w:numPr>
          <w:ilvl w:val="0"/>
          <w:numId w:val="17"/>
        </w:numPr>
        <w:suppressAutoHyphens/>
        <w:autoSpaceDN w:val="0"/>
        <w:spacing w:line="254" w:lineRule="auto"/>
        <w:contextualSpacing w:val="0"/>
        <w:textAlignment w:val="baseline"/>
      </w:pPr>
      <w:ins w:id="349" w:author="Carlos Diego" w:date="2021-03-30T11:15:00Z">
        <w:r>
          <w:t>I</w:t>
        </w:r>
      </w:ins>
      <w:ins w:id="350" w:author="Carlos Diego" w:date="2021-03-29T18:31:00Z">
        <w:r w:rsidR="00CE5111">
          <w:t xml:space="preserve">ncludes instructions to </w:t>
        </w:r>
      </w:ins>
      <w:del w:id="351" w:author="Carlos Diego" w:date="2021-03-29T18:31:00Z">
        <w:r w:rsidR="00C77949" w:rsidDel="00CE5111">
          <w:delText xml:space="preserve">and </w:delText>
        </w:r>
      </w:del>
      <w:r w:rsidR="00C77949">
        <w:t>execute the code</w:t>
      </w:r>
    </w:p>
    <w:p w14:paraId="7345858F" w14:textId="372803B1" w:rsidR="00C77949" w:rsidRDefault="00927BD2" w:rsidP="00C77949">
      <w:pPr>
        <w:pStyle w:val="ListParagraph"/>
        <w:numPr>
          <w:ilvl w:val="0"/>
          <w:numId w:val="17"/>
        </w:numPr>
        <w:suppressAutoHyphens/>
        <w:autoSpaceDN w:val="0"/>
        <w:spacing w:line="254" w:lineRule="auto"/>
        <w:contextualSpacing w:val="0"/>
        <w:textAlignment w:val="baseline"/>
      </w:pPr>
      <w:ins w:id="352" w:author="Carlos Diego" w:date="2021-03-30T11:15:00Z">
        <w:r>
          <w:t>D</w:t>
        </w:r>
      </w:ins>
      <w:del w:id="353" w:author="Carlos Diego" w:date="2021-03-30T11:15:00Z">
        <w:r w:rsidR="00C77949" w:rsidDel="00927BD2">
          <w:delText>d</w:delText>
        </w:r>
      </w:del>
      <w:r w:rsidR="00C77949">
        <w:t>ependenc</w:t>
      </w:r>
      <w:ins w:id="354" w:author="Carlos Diego" w:date="2021-03-29T18:31:00Z">
        <w:r w:rsidR="00CE5111">
          <w:t>ies</w:t>
        </w:r>
      </w:ins>
      <w:ins w:id="355" w:author="Carlos Diego" w:date="2021-03-30T11:15:00Z">
        <w:r>
          <w:t xml:space="preserve"> are</w:t>
        </w:r>
      </w:ins>
      <w:del w:id="356" w:author="Carlos Diego" w:date="2021-03-29T18:31:00Z">
        <w:r w:rsidR="00C77949" w:rsidDel="00CE5111">
          <w:delText>y</w:delText>
        </w:r>
      </w:del>
      <w:del w:id="357" w:author="Carlos Diego" w:date="2021-03-30T11:15:00Z">
        <w:r w:rsidR="00C77949" w:rsidDel="00927BD2">
          <w:delText xml:space="preserve"> on </w:delText>
        </w:r>
      </w:del>
      <w:ins w:id="358" w:author="Carlos Diego" w:date="2021-03-30T11:15:00Z">
        <w:r>
          <w:t xml:space="preserve"> </w:t>
        </w:r>
      </w:ins>
      <w:r w:rsidR="00C77949">
        <w:t>publicly available modules/libraries</w:t>
      </w:r>
    </w:p>
    <w:p w14:paraId="4D21B9FB" w14:textId="63DC9849" w:rsidR="00E66D6B" w:rsidRDefault="00927BD2" w:rsidP="00E66D6B">
      <w:pPr>
        <w:pStyle w:val="ListParagraph"/>
        <w:numPr>
          <w:ilvl w:val="0"/>
          <w:numId w:val="17"/>
        </w:numPr>
        <w:suppressAutoHyphens/>
        <w:autoSpaceDN w:val="0"/>
        <w:spacing w:line="254" w:lineRule="auto"/>
        <w:contextualSpacing w:val="0"/>
        <w:textAlignment w:val="baseline"/>
      </w:pPr>
      <w:ins w:id="359" w:author="Carlos Diego" w:date="2021-03-30T11:15:00Z">
        <w:r>
          <w:t>U</w:t>
        </w:r>
      </w:ins>
      <w:ins w:id="360" w:author="Carlos Diego" w:date="2021-03-29T18:32:00Z">
        <w:r w:rsidR="00CE5111">
          <w:t xml:space="preserve">ses </w:t>
        </w:r>
      </w:ins>
      <w:r w:rsidR="00C77949">
        <w:t>appropriate license</w:t>
      </w:r>
      <w:del w:id="361" w:author="Carlos Diego" w:date="2021-03-29T19:30:00Z">
        <w:r w:rsidR="00C77949" w:rsidDel="00402E3A">
          <w:delText xml:space="preserve"> for code or data</w:delText>
        </w:r>
      </w:del>
    </w:p>
    <w:p w14:paraId="2C9B563E" w14:textId="77777777" w:rsidR="007233D6" w:rsidRDefault="007233D6" w:rsidP="007233D6"/>
    <w:p w14:paraId="5E4859F8" w14:textId="3CAC8865" w:rsidR="007233D6" w:rsidRDefault="007233D6" w:rsidP="007233D6">
      <w:bookmarkStart w:id="362" w:name="_GoBack"/>
      <w:r>
        <w:t xml:space="preserve">Below we report a list of practices and properties extracted from </w:t>
      </w:r>
      <w:r w:rsidRPr="00DC0010">
        <w:rPr>
          <w:rFonts w:cs="Calibri"/>
        </w:rPr>
        <w:fldChar w:fldCharType="begin"/>
      </w:r>
      <w:r>
        <w:rPr>
          <w:rFonts w:cs="Calibri"/>
        </w:rPr>
        <w:instrText xml:space="preserve"> ADDIN ZOTERO_ITEM CSL_CITATION {"citationID":"LW1p7L6p","properties":{"formattedCitation":"(Monperrus, 2019)","plainCitation":"(Monperrus, 2019)","noteIndex":0},"citationItems":[{"id":3431,"uris":["http://zotero.org/users/1020597/items/EZAYPMZF"],"uri":["http://zotero.org/users/1020597/items/EZAYPMZF"],"itemData":{"id":3431,"type":"webpage","abstract":"If you're doing some kind of computational or data-intensive research, this post describes how to make a good open-science repository about your digital experimental results. By Martin Monperrus, Thomas Durieux, Matias Martinez, Fernanda Madeiral, Rui Abreu, Benoit Baudry.","container-title":"Research Data at Springer Nature","language":"en","note":"section: Updates in Data","title":"How to make a good open-science repository?","URL":"https://researchdata.springernature.com/posts/57389-how-to-make-a-good-open-science-repository","author":[{"family":"Monperrus","given":"Martin"}],"accessed":{"date-parts":[["2021",3,19]]},"issued":{"date-parts":[["2019",12,11]]}}}],"schema":"https://github.com/citation-style-language/schema/raw/master/csl-citation.json"} </w:instrText>
      </w:r>
      <w:r w:rsidRPr="00DC0010">
        <w:rPr>
          <w:rFonts w:cs="Calibri"/>
        </w:rPr>
        <w:fldChar w:fldCharType="separate"/>
      </w:r>
      <w:r w:rsidRPr="007233D6">
        <w:rPr>
          <w:rFonts w:ascii="Calibri" w:hAnsi="Calibri" w:cs="Calibri"/>
        </w:rPr>
        <w:t>(</w:t>
      </w:r>
      <w:proofErr w:type="spellStart"/>
      <w:r w:rsidRPr="007233D6">
        <w:rPr>
          <w:rFonts w:ascii="Calibri" w:hAnsi="Calibri" w:cs="Calibri"/>
        </w:rPr>
        <w:t>Monperrus</w:t>
      </w:r>
      <w:proofErr w:type="spellEnd"/>
      <w:r w:rsidRPr="007233D6">
        <w:rPr>
          <w:rFonts w:ascii="Calibri" w:hAnsi="Calibri" w:cs="Calibri"/>
        </w:rPr>
        <w:t>, 2019)</w:t>
      </w:r>
      <w:r w:rsidRPr="00DC0010">
        <w:rPr>
          <w:rFonts w:cs="Calibri"/>
        </w:rPr>
        <w:fldChar w:fldCharType="end"/>
      </w:r>
      <w:r>
        <w:t>.</w:t>
      </w:r>
    </w:p>
    <w:p w14:paraId="18B069F2" w14:textId="5DD93537" w:rsidR="007233D6" w:rsidRDefault="007233D6" w:rsidP="007233D6">
      <w:pPr>
        <w:pStyle w:val="ListParagraph"/>
        <w:numPr>
          <w:ilvl w:val="0"/>
          <w:numId w:val="24"/>
        </w:numPr>
      </w:pPr>
      <w:ins w:id="363" w:author="Carlos Diego" w:date="2021-04-07T09:59:00Z">
        <w:r>
          <w:t>Includes a</w:t>
        </w:r>
      </w:ins>
      <w:del w:id="364" w:author="Carlos Diego" w:date="2021-04-07T09:59:00Z">
        <w:r w:rsidDel="007233D6">
          <w:delText>A</w:delText>
        </w:r>
      </w:del>
      <w:r>
        <w:t>ssociated data, code, or both required to study and reproduce the results of a published paper</w:t>
      </w:r>
    </w:p>
    <w:p w14:paraId="42DD1D24" w14:textId="00A1C4DD" w:rsidR="007233D6" w:rsidRDefault="007233D6" w:rsidP="007233D6">
      <w:pPr>
        <w:pStyle w:val="ListParagraph"/>
        <w:numPr>
          <w:ilvl w:val="0"/>
          <w:numId w:val="24"/>
        </w:numPr>
      </w:pPr>
      <w:ins w:id="365" w:author="Carlos Diego" w:date="2021-04-07T09:59:00Z">
        <w:r>
          <w:t xml:space="preserve">Provide means </w:t>
        </w:r>
      </w:ins>
      <w:del w:id="366" w:author="Carlos Diego" w:date="2021-04-07T09:59:00Z">
        <w:r w:rsidDel="007233D6">
          <w:delText>T</w:delText>
        </w:r>
      </w:del>
      <w:ins w:id="367" w:author="Carlos Diego" w:date="2021-04-07T09:59:00Z">
        <w:r>
          <w:t>t</w:t>
        </w:r>
      </w:ins>
      <w:r>
        <w:t>o fully understand the contribution</w:t>
      </w:r>
    </w:p>
    <w:p w14:paraId="37B3B8B5" w14:textId="7091FBC0" w:rsidR="007233D6" w:rsidRDefault="007233D6" w:rsidP="007233D6">
      <w:pPr>
        <w:pStyle w:val="ListParagraph"/>
        <w:numPr>
          <w:ilvl w:val="0"/>
          <w:numId w:val="24"/>
        </w:numPr>
      </w:pPr>
      <w:ins w:id="368" w:author="Carlos Diego" w:date="2021-04-07T09:59:00Z">
        <w:r>
          <w:t xml:space="preserve">Provide means </w:t>
        </w:r>
      </w:ins>
      <w:del w:id="369" w:author="Carlos Diego" w:date="2021-04-07T09:59:00Z">
        <w:r w:rsidDel="007233D6">
          <w:delText>T</w:delText>
        </w:r>
      </w:del>
      <w:ins w:id="370" w:author="Carlos Diego" w:date="2021-04-07T09:59:00Z">
        <w:r>
          <w:t>t</w:t>
        </w:r>
      </w:ins>
      <w:r>
        <w:t>o verify the claims</w:t>
      </w:r>
    </w:p>
    <w:p w14:paraId="04C1CE4D" w14:textId="7C88243E" w:rsidR="007233D6" w:rsidRDefault="007233D6" w:rsidP="007233D6">
      <w:pPr>
        <w:pStyle w:val="ListParagraph"/>
        <w:numPr>
          <w:ilvl w:val="0"/>
          <w:numId w:val="24"/>
        </w:numPr>
      </w:pPr>
      <w:ins w:id="371" w:author="Carlos Diego" w:date="2021-04-07T09:59:00Z">
        <w:r>
          <w:t>Provide means t</w:t>
        </w:r>
      </w:ins>
      <w:del w:id="372" w:author="Carlos Diego" w:date="2021-04-07T09:59:00Z">
        <w:r w:rsidDel="007233D6">
          <w:delText>T</w:delText>
        </w:r>
      </w:del>
      <w:r>
        <w:t>o build upon the results</w:t>
      </w:r>
    </w:p>
    <w:p w14:paraId="1A140B95" w14:textId="42EEAAA2" w:rsidR="007233D6" w:rsidRDefault="007233D6" w:rsidP="007233D6">
      <w:pPr>
        <w:pStyle w:val="ListParagraph"/>
        <w:numPr>
          <w:ilvl w:val="0"/>
          <w:numId w:val="24"/>
        </w:numPr>
      </w:pPr>
      <w:ins w:id="373" w:author="Carlos Diego" w:date="2021-04-07T10:00:00Z">
        <w:r>
          <w:t xml:space="preserve">Referred to as </w:t>
        </w:r>
      </w:ins>
      <w:r>
        <w:t>Replication package, Laboratory package, supplementary material, Online appendix</w:t>
      </w:r>
    </w:p>
    <w:p w14:paraId="0E0D2208" w14:textId="42DE4060" w:rsidR="007233D6" w:rsidRDefault="007233D6" w:rsidP="007233D6">
      <w:pPr>
        <w:pStyle w:val="ListParagraph"/>
        <w:numPr>
          <w:ilvl w:val="0"/>
          <w:numId w:val="24"/>
        </w:numPr>
      </w:pPr>
      <w:ins w:id="374" w:author="Carlos Diego" w:date="2021-04-07T10:00:00Z">
        <w:r>
          <w:t xml:space="preserve">Artifact is </w:t>
        </w:r>
      </w:ins>
      <w:ins w:id="375" w:author="Carlos Diego" w:date="2021-04-07T10:01:00Z">
        <w:r>
          <w:t>d</w:t>
        </w:r>
      </w:ins>
      <w:del w:id="376" w:author="Carlos Diego" w:date="2021-04-07T10:00:00Z">
        <w:r w:rsidDel="007233D6">
          <w:delText>D</w:delText>
        </w:r>
      </w:del>
      <w:r>
        <w:t>ownloadable: data and code lies behind a single URL (e.g., DOI)</w:t>
      </w:r>
    </w:p>
    <w:p w14:paraId="28DF4AA6" w14:textId="7F11BDF4" w:rsidR="007233D6" w:rsidRDefault="007233D6" w:rsidP="007233D6">
      <w:pPr>
        <w:pStyle w:val="ListParagraph"/>
        <w:numPr>
          <w:ilvl w:val="0"/>
          <w:numId w:val="24"/>
        </w:numPr>
      </w:pPr>
      <w:ins w:id="377" w:author="Carlos Diego" w:date="2021-04-07T10:00:00Z">
        <w:r>
          <w:t xml:space="preserve">Artifact is </w:t>
        </w:r>
      </w:ins>
      <w:ins w:id="378" w:author="Carlos Diego" w:date="2021-04-07T10:01:00Z">
        <w:r>
          <w:t>f</w:t>
        </w:r>
      </w:ins>
      <w:del w:id="379" w:author="Carlos Diego" w:date="2021-04-07T10:00:00Z">
        <w:r w:rsidDel="007233D6">
          <w:delText>F</w:delText>
        </w:r>
      </w:del>
      <w:r>
        <w:t>indable: Well-indexed repository (e.g., findable by search engines based on the paper title)</w:t>
      </w:r>
    </w:p>
    <w:p w14:paraId="193F8F8F" w14:textId="1D701DF6" w:rsidR="007233D6" w:rsidRDefault="007233D6" w:rsidP="007233D6">
      <w:pPr>
        <w:pStyle w:val="ListParagraph"/>
        <w:numPr>
          <w:ilvl w:val="0"/>
          <w:numId w:val="24"/>
        </w:numPr>
      </w:pPr>
      <w:ins w:id="380" w:author="Carlos Diego" w:date="2021-04-07T10:01:00Z">
        <w:r>
          <w:t>Artifact is d</w:t>
        </w:r>
      </w:ins>
      <w:del w:id="381" w:author="Carlos Diego" w:date="2021-04-07T10:01:00Z">
        <w:r w:rsidDel="007233D6">
          <w:delText>D</w:delText>
        </w:r>
      </w:del>
      <w:r>
        <w:t xml:space="preserve">ocumented: inventory of artifacts (files and folders), </w:t>
      </w:r>
    </w:p>
    <w:p w14:paraId="36731ED7" w14:textId="54F76144" w:rsidR="007233D6" w:rsidRDefault="007233D6" w:rsidP="007233D6">
      <w:pPr>
        <w:pStyle w:val="ListParagraph"/>
        <w:numPr>
          <w:ilvl w:val="0"/>
          <w:numId w:val="24"/>
        </w:numPr>
      </w:pPr>
      <w:ins w:id="382" w:author="Carlos Diego" w:date="2021-04-07T10:00:00Z">
        <w:r>
          <w:t xml:space="preserve">Documents </w:t>
        </w:r>
      </w:ins>
      <w:r>
        <w:t>used file formats</w:t>
      </w:r>
    </w:p>
    <w:p w14:paraId="7972F94A" w14:textId="1B30A63A" w:rsidR="007233D6" w:rsidRDefault="007233D6" w:rsidP="007233D6">
      <w:pPr>
        <w:pStyle w:val="ListParagraph"/>
        <w:numPr>
          <w:ilvl w:val="0"/>
          <w:numId w:val="24"/>
        </w:numPr>
      </w:pPr>
      <w:ins w:id="383" w:author="Carlos Diego" w:date="2021-04-07T10:00:00Z">
        <w:r>
          <w:t xml:space="preserve">Documents </w:t>
        </w:r>
      </w:ins>
      <w:r>
        <w:t>naming conventions</w:t>
      </w:r>
    </w:p>
    <w:p w14:paraId="4AD28E42" w14:textId="55FF0673" w:rsidR="007233D6" w:rsidRDefault="007233D6" w:rsidP="007233D6">
      <w:pPr>
        <w:pStyle w:val="ListParagraph"/>
        <w:numPr>
          <w:ilvl w:val="0"/>
          <w:numId w:val="24"/>
        </w:numPr>
      </w:pPr>
      <w:ins w:id="384" w:author="Carlos Diego" w:date="2021-04-07T10:01:00Z">
        <w:r>
          <w:t>Artifact is c</w:t>
        </w:r>
      </w:ins>
      <w:del w:id="385" w:author="Carlos Diego" w:date="2021-04-07T10:01:00Z">
        <w:r w:rsidDel="007233D6">
          <w:delText>C</w:delText>
        </w:r>
      </w:del>
      <w:r>
        <w:t>omplete: numbers (i.e., data) and figures can be re-computed</w:t>
      </w:r>
    </w:p>
    <w:p w14:paraId="0AA855EB" w14:textId="79E81914" w:rsidR="007233D6" w:rsidRDefault="007233D6" w:rsidP="007233D6">
      <w:pPr>
        <w:pStyle w:val="ListParagraph"/>
        <w:numPr>
          <w:ilvl w:val="0"/>
          <w:numId w:val="24"/>
        </w:numPr>
      </w:pPr>
      <w:ins w:id="386" w:author="Carlos Diego" w:date="2021-04-07T10:01:00Z">
        <w:r>
          <w:t>Artifact is e</w:t>
        </w:r>
      </w:ins>
      <w:del w:id="387" w:author="Carlos Diego" w:date="2021-04-07T10:01:00Z">
        <w:r w:rsidDel="007233D6">
          <w:delText>E</w:delText>
        </w:r>
      </w:del>
      <w:r>
        <w:t>xercisable: code must be executable, does not depend on non-publicly available modules and libraries</w:t>
      </w:r>
    </w:p>
    <w:p w14:paraId="76F4C6F9" w14:textId="3F88AD90" w:rsidR="007233D6" w:rsidRDefault="007233D6" w:rsidP="007233D6">
      <w:pPr>
        <w:pStyle w:val="ListParagraph"/>
        <w:numPr>
          <w:ilvl w:val="0"/>
          <w:numId w:val="24"/>
        </w:numPr>
      </w:pPr>
      <w:ins w:id="388" w:author="Carlos Diego" w:date="2021-04-07T10:01:00Z">
        <w:r>
          <w:t>Artifact is d</w:t>
        </w:r>
      </w:ins>
      <w:del w:id="389" w:author="Carlos Diego" w:date="2021-04-07T10:01:00Z">
        <w:r w:rsidDel="007233D6">
          <w:delText>D</w:delText>
        </w:r>
      </w:del>
      <w:r>
        <w:t xml:space="preserve">urable: Repository URL must be stable in the long term (e.g., 10-100 years? More? – See GitHub Arctic Code Vault project </w:t>
      </w:r>
      <w:hyperlink r:id="rId8" w:history="1">
        <w:r w:rsidRPr="00857ABF">
          <w:rPr>
            <w:rStyle w:val="Hyperlink"/>
          </w:rPr>
          <w:t>https://archiveprogram.github.com/</w:t>
        </w:r>
      </w:hyperlink>
      <w:r>
        <w:t>)</w:t>
      </w:r>
    </w:p>
    <w:p w14:paraId="27823DE9" w14:textId="77777777" w:rsidR="007233D6" w:rsidRDefault="007233D6" w:rsidP="007233D6">
      <w:pPr>
        <w:pStyle w:val="ListParagraph"/>
        <w:numPr>
          <w:ilvl w:val="1"/>
          <w:numId w:val="24"/>
        </w:numPr>
      </w:pPr>
      <w:proofErr w:type="spellStart"/>
      <w:r>
        <w:t>Zenodo</w:t>
      </w:r>
      <w:proofErr w:type="spellEnd"/>
      <w:r>
        <w:t xml:space="preserve"> by CERN</w:t>
      </w:r>
    </w:p>
    <w:p w14:paraId="4A8DEC6F" w14:textId="77777777" w:rsidR="007233D6" w:rsidRDefault="007233D6" w:rsidP="007233D6">
      <w:pPr>
        <w:pStyle w:val="ListParagraph"/>
        <w:numPr>
          <w:ilvl w:val="1"/>
          <w:numId w:val="24"/>
        </w:numPr>
      </w:pPr>
      <w:proofErr w:type="spellStart"/>
      <w:r>
        <w:t>FigShare</w:t>
      </w:r>
      <w:proofErr w:type="spellEnd"/>
    </w:p>
    <w:p w14:paraId="41B44188" w14:textId="77777777" w:rsidR="007233D6" w:rsidRDefault="007233D6" w:rsidP="007233D6">
      <w:pPr>
        <w:pStyle w:val="ListParagraph"/>
        <w:numPr>
          <w:ilvl w:val="1"/>
          <w:numId w:val="24"/>
        </w:numPr>
      </w:pPr>
      <w:r>
        <w:t>HAL by CNRS</w:t>
      </w:r>
    </w:p>
    <w:p w14:paraId="3B42C4C4" w14:textId="77777777" w:rsidR="007233D6" w:rsidRDefault="007233D6" w:rsidP="007233D6">
      <w:pPr>
        <w:pStyle w:val="ListParagraph"/>
        <w:numPr>
          <w:ilvl w:val="1"/>
          <w:numId w:val="24"/>
        </w:numPr>
      </w:pPr>
      <w:r>
        <w:t>archive.org by the Internet Archive foundation</w:t>
      </w:r>
    </w:p>
    <w:p w14:paraId="0B835C30" w14:textId="77777777" w:rsidR="007233D6" w:rsidRDefault="007233D6" w:rsidP="007233D6">
      <w:pPr>
        <w:pStyle w:val="ListParagraph"/>
        <w:numPr>
          <w:ilvl w:val="1"/>
          <w:numId w:val="24"/>
        </w:numPr>
      </w:pPr>
      <w:r>
        <w:t>OSF.io by the Center for Open Science</w:t>
      </w:r>
    </w:p>
    <w:p w14:paraId="5E17AE1B" w14:textId="0702BA8E" w:rsidR="007233D6" w:rsidRPr="007233D6" w:rsidRDefault="007233D6" w:rsidP="007233D6">
      <w:pPr>
        <w:pStyle w:val="ListParagraph"/>
        <w:numPr>
          <w:ilvl w:val="1"/>
          <w:numId w:val="24"/>
        </w:numPr>
        <w:rPr>
          <w:ins w:id="390" w:author="Carlos Diego" w:date="2021-04-07T10:02:00Z"/>
        </w:rPr>
      </w:pPr>
      <w:r>
        <w:t>GitHub</w:t>
      </w:r>
      <w:ins w:id="391" w:author="Carlos Diego" w:date="2021-04-07T10:02:00Z">
        <w:r>
          <w:t xml:space="preserve"> </w:t>
        </w:r>
        <w:r w:rsidRPr="007233D6">
          <w:t>as working repo</w:t>
        </w:r>
        <w:r>
          <w:t xml:space="preserve"> + </w:t>
        </w:r>
        <w:proofErr w:type="spellStart"/>
        <w:r>
          <w:t>Zenodo</w:t>
        </w:r>
        <w:proofErr w:type="spellEnd"/>
        <w:r>
          <w:t xml:space="preserve"> (backup/archiving</w:t>
        </w:r>
        <w:r w:rsidRPr="007233D6">
          <w:t xml:space="preserve">) = </w:t>
        </w:r>
        <w:proofErr w:type="spellStart"/>
        <w:r w:rsidRPr="007233D6">
          <w:t>Stable</w:t>
        </w:r>
        <w:r>
          <w:t>+</w:t>
        </w:r>
        <w:r w:rsidRPr="007233D6">
          <w:t>DOI</w:t>
        </w:r>
        <w:proofErr w:type="spellEnd"/>
      </w:ins>
    </w:p>
    <w:p w14:paraId="49744DC4" w14:textId="77777777" w:rsidR="007233D6" w:rsidRDefault="007233D6" w:rsidP="007233D6">
      <w:pPr>
        <w:pStyle w:val="ListParagraph"/>
        <w:numPr>
          <w:ilvl w:val="1"/>
          <w:numId w:val="24"/>
        </w:numPr>
      </w:pPr>
    </w:p>
    <w:p w14:paraId="0DD8381D" w14:textId="1458D79F" w:rsidR="007233D6" w:rsidRDefault="007233D6" w:rsidP="007233D6">
      <w:pPr>
        <w:pStyle w:val="ListParagraph"/>
        <w:numPr>
          <w:ilvl w:val="0"/>
          <w:numId w:val="24"/>
        </w:numPr>
      </w:pPr>
      <w:ins w:id="392" w:author="Carlos Diego" w:date="2021-04-07T10:01:00Z">
        <w:r>
          <w:t>Use v</w:t>
        </w:r>
      </w:ins>
      <w:del w:id="393" w:author="Carlos Diego" w:date="2021-04-07T10:01:00Z">
        <w:r w:rsidDel="007233D6">
          <w:delText>V</w:delText>
        </w:r>
      </w:del>
      <w:r>
        <w:t>ersion</w:t>
      </w:r>
      <w:del w:id="394" w:author="Carlos Diego" w:date="2021-04-07T10:01:00Z">
        <w:r w:rsidDel="007233D6">
          <w:delText>ing</w:delText>
        </w:r>
      </w:del>
      <w:ins w:id="395" w:author="Carlos Diego" w:date="2021-04-07T10:01:00Z">
        <w:r>
          <w:t xml:space="preserve"> control system</w:t>
        </w:r>
      </w:ins>
    </w:p>
    <w:p w14:paraId="3AED7731" w14:textId="62A5708A" w:rsidR="007233D6" w:rsidRDefault="007233D6" w:rsidP="007233D6">
      <w:pPr>
        <w:pStyle w:val="ListParagraph"/>
        <w:numPr>
          <w:ilvl w:val="0"/>
          <w:numId w:val="24"/>
        </w:numPr>
      </w:pPr>
      <w:ins w:id="396" w:author="Carlos Diego" w:date="2021-04-07T10:01:00Z">
        <w:r>
          <w:t xml:space="preserve">Provide means to </w:t>
        </w:r>
      </w:ins>
      <w:ins w:id="397" w:author="Carlos Diego" w:date="2021-04-07T10:02:00Z">
        <w:r>
          <w:t>r</w:t>
        </w:r>
      </w:ins>
      <w:del w:id="398" w:author="Carlos Diego" w:date="2021-04-07T10:02:00Z">
        <w:r w:rsidDel="007233D6">
          <w:delText>R</w:delText>
        </w:r>
      </w:del>
      <w:r>
        <w:t>eplicat</w:t>
      </w:r>
      <w:del w:id="399" w:author="Carlos Diego" w:date="2021-04-07T10:02:00Z">
        <w:r w:rsidDel="007233D6">
          <w:delText>ion</w:delText>
        </w:r>
      </w:del>
      <w:ins w:id="400" w:author="Carlos Diego" w:date="2021-04-07T10:02:00Z">
        <w:r>
          <w:t>e the study</w:t>
        </w:r>
      </w:ins>
    </w:p>
    <w:p w14:paraId="430277A8" w14:textId="3F50FD38" w:rsidR="007233D6" w:rsidRDefault="007233D6" w:rsidP="007233D6">
      <w:pPr>
        <w:pStyle w:val="ListParagraph"/>
        <w:numPr>
          <w:ilvl w:val="0"/>
          <w:numId w:val="24"/>
        </w:numPr>
      </w:pPr>
      <w:ins w:id="401" w:author="Carlos Diego" w:date="2021-04-07T10:02:00Z">
        <w:r>
          <w:t>Provides information about c</w:t>
        </w:r>
      </w:ins>
      <w:del w:id="402" w:author="Carlos Diego" w:date="2021-04-07T10:02:00Z">
        <w:r w:rsidDel="007233D6">
          <w:delText>C</w:delText>
        </w:r>
      </w:del>
      <w:r>
        <w:t xml:space="preserve">ommunication </w:t>
      </w:r>
      <w:ins w:id="403" w:author="Carlos Diego" w:date="2021-04-07T10:02:00Z">
        <w:r>
          <w:t xml:space="preserve">channels </w:t>
        </w:r>
      </w:ins>
      <w:r>
        <w:t>(</w:t>
      </w:r>
      <w:ins w:id="404" w:author="Carlos Diego" w:date="2021-04-07T10:02:00Z">
        <w:r>
          <w:t xml:space="preserve">e.g., </w:t>
        </w:r>
      </w:ins>
      <w:ins w:id="405" w:author="Carlos Diego" w:date="2021-04-07T10:08:00Z">
        <w:r>
          <w:t xml:space="preserve">email, </w:t>
        </w:r>
      </w:ins>
      <w:r>
        <w:t>issue tracker)</w:t>
      </w:r>
    </w:p>
    <w:p w14:paraId="50B52E3D" w14:textId="459BDC84" w:rsidR="007233D6" w:rsidDel="007233D6" w:rsidRDefault="007233D6" w:rsidP="007233D6">
      <w:pPr>
        <w:pStyle w:val="ListParagraph"/>
        <w:numPr>
          <w:ilvl w:val="0"/>
          <w:numId w:val="24"/>
        </w:numPr>
        <w:rPr>
          <w:del w:id="406" w:author="Carlos Diego" w:date="2021-04-07T10:02:00Z"/>
        </w:rPr>
      </w:pPr>
      <w:del w:id="407" w:author="Carlos Diego" w:date="2021-04-07T10:02:00Z">
        <w:r w:rsidDel="007233D6">
          <w:delText>Github (as working repo) + Zenodo (backup archive) = Stable, DOI</w:delText>
        </w:r>
      </w:del>
    </w:p>
    <w:p w14:paraId="51BBBB91" w14:textId="77777777" w:rsidR="007233D6" w:rsidRDefault="007233D6" w:rsidP="007233D6">
      <w:pPr>
        <w:pStyle w:val="ListParagraph"/>
        <w:numPr>
          <w:ilvl w:val="0"/>
          <w:numId w:val="24"/>
        </w:numPr>
      </w:pPr>
      <w:r>
        <w:t>Completeness more important than Size</w:t>
      </w:r>
    </w:p>
    <w:p w14:paraId="3757C63C" w14:textId="77777777" w:rsidR="007233D6" w:rsidRDefault="007233D6" w:rsidP="007233D6">
      <w:pPr>
        <w:pStyle w:val="ListParagraph"/>
        <w:numPr>
          <w:ilvl w:val="0"/>
          <w:numId w:val="24"/>
        </w:numPr>
        <w:rPr>
          <w:ins w:id="408" w:author="Carlos Diego" w:date="2021-04-07T10:06:00Z"/>
        </w:rPr>
      </w:pPr>
      <w:ins w:id="409" w:author="Carlos Diego" w:date="2021-04-07T10:04:00Z">
        <w:r>
          <w:t xml:space="preserve">Workflow is broken down into small procedures </w:t>
        </w:r>
      </w:ins>
    </w:p>
    <w:p w14:paraId="4CD05C85" w14:textId="77777777" w:rsidR="007233D6" w:rsidRDefault="007233D6" w:rsidP="007233D6">
      <w:pPr>
        <w:pStyle w:val="ListParagraph"/>
        <w:numPr>
          <w:ilvl w:val="1"/>
          <w:numId w:val="24"/>
        </w:numPr>
        <w:rPr>
          <w:ins w:id="410" w:author="Carlos Diego" w:date="2021-04-07T10:06:00Z"/>
        </w:rPr>
        <w:pPrChange w:id="411" w:author="Carlos Diego" w:date="2021-04-07T10:06:00Z">
          <w:pPr>
            <w:pStyle w:val="ListParagraph"/>
            <w:numPr>
              <w:numId w:val="24"/>
            </w:numPr>
            <w:ind w:hanging="360"/>
          </w:pPr>
        </w:pPrChange>
      </w:pPr>
      <w:r>
        <w:t xml:space="preserve">Raw data </w:t>
      </w:r>
      <w:del w:id="412" w:author="Carlos Diego" w:date="2021-04-07T10:05:00Z">
        <w:r w:rsidDel="007233D6">
          <w:delText xml:space="preserve">then </w:delText>
        </w:r>
      </w:del>
      <w:ins w:id="413" w:author="Carlos Diego" w:date="2021-04-07T10:05:00Z">
        <w:r>
          <w:t xml:space="preserve">to </w:t>
        </w:r>
      </w:ins>
      <w:r>
        <w:t xml:space="preserve">Intermediate data </w:t>
      </w:r>
      <w:del w:id="414" w:author="Carlos Diego" w:date="2021-04-07T10:05:00Z">
        <w:r w:rsidDel="007233D6">
          <w:delText xml:space="preserve">then </w:delText>
        </w:r>
      </w:del>
      <w:ins w:id="415" w:author="Carlos Diego" w:date="2021-04-07T10:05:00Z">
        <w:r>
          <w:t xml:space="preserve">to </w:t>
        </w:r>
      </w:ins>
      <w:r>
        <w:t xml:space="preserve">Final data </w:t>
      </w:r>
      <w:del w:id="416" w:author="Carlos Diego" w:date="2021-04-07T10:05:00Z">
        <w:r w:rsidDel="007233D6">
          <w:delText xml:space="preserve">then </w:delText>
        </w:r>
      </w:del>
      <w:ins w:id="417" w:author="Carlos Diego" w:date="2021-04-07T10:05:00Z">
        <w:r>
          <w:t xml:space="preserve">to </w:t>
        </w:r>
      </w:ins>
      <w:r>
        <w:t>Table, Graphics, and numbers</w:t>
      </w:r>
    </w:p>
    <w:p w14:paraId="2A17889D" w14:textId="29AF800E" w:rsidR="007233D6" w:rsidRDefault="007233D6" w:rsidP="007233D6">
      <w:pPr>
        <w:pStyle w:val="ListParagraph"/>
        <w:numPr>
          <w:ilvl w:val="1"/>
          <w:numId w:val="24"/>
        </w:numPr>
        <w:pPrChange w:id="418" w:author="Carlos Diego" w:date="2021-04-07T10:06:00Z">
          <w:pPr>
            <w:pStyle w:val="ListParagraph"/>
            <w:numPr>
              <w:numId w:val="24"/>
            </w:numPr>
            <w:ind w:hanging="360"/>
          </w:pPr>
        </w:pPrChange>
      </w:pPr>
      <w:del w:id="419" w:author="Carlos Diego" w:date="2021-04-07T10:06:00Z">
        <w:r w:rsidDel="007233D6">
          <w:delText xml:space="preserve"> (i.e., </w:delText>
        </w:r>
      </w:del>
      <w:r>
        <w:t>Sequence of steps to facilitate the use by future researchers</w:t>
      </w:r>
      <w:del w:id="420" w:author="Carlos Diego" w:date="2021-04-07T10:06:00Z">
        <w:r w:rsidDel="007233D6">
          <w:delText>)</w:delText>
        </w:r>
      </w:del>
    </w:p>
    <w:p w14:paraId="63E0A7D4" w14:textId="77777777" w:rsidR="007233D6" w:rsidRDefault="007233D6" w:rsidP="007233D6">
      <w:pPr>
        <w:pStyle w:val="ListParagraph"/>
        <w:numPr>
          <w:ilvl w:val="1"/>
          <w:numId w:val="24"/>
        </w:numPr>
        <w:pPrChange w:id="421" w:author="Carlos Diego" w:date="2021-04-07T10:06:00Z">
          <w:pPr>
            <w:pStyle w:val="ListParagraph"/>
            <w:numPr>
              <w:numId w:val="24"/>
            </w:numPr>
            <w:ind w:hanging="360"/>
          </w:pPr>
        </w:pPrChange>
      </w:pPr>
      <w:r>
        <w:t>Intermediate steps may help to understand and fix problems</w:t>
      </w:r>
    </w:p>
    <w:p w14:paraId="3C936415" w14:textId="08B669D6" w:rsidR="007233D6" w:rsidRDefault="007233D6" w:rsidP="007233D6">
      <w:pPr>
        <w:pStyle w:val="ListParagraph"/>
        <w:numPr>
          <w:ilvl w:val="0"/>
          <w:numId w:val="24"/>
        </w:numPr>
      </w:pPr>
      <w:ins w:id="422" w:author="Carlos Diego" w:date="2021-04-07T10:06:00Z">
        <w:r>
          <w:t>Uses appropriate l</w:t>
        </w:r>
      </w:ins>
      <w:del w:id="423" w:author="Carlos Diego" w:date="2021-04-07T10:06:00Z">
        <w:r w:rsidDel="007233D6">
          <w:delText>L</w:delText>
        </w:r>
      </w:del>
      <w:r>
        <w:t>icenses (e.g., that maximize impact, back-contributions and control)</w:t>
      </w:r>
    </w:p>
    <w:p w14:paraId="7D733AF7" w14:textId="77777777" w:rsidR="007233D6" w:rsidRDefault="007233D6" w:rsidP="007233D6">
      <w:pPr>
        <w:pStyle w:val="ListParagraph"/>
        <w:numPr>
          <w:ilvl w:val="0"/>
          <w:numId w:val="24"/>
        </w:numPr>
      </w:pPr>
      <w:r>
        <w:t xml:space="preserve">Other points: </w:t>
      </w:r>
    </w:p>
    <w:p w14:paraId="48A9FE8E" w14:textId="7E65FB38" w:rsidR="007233D6" w:rsidRDefault="007233D6" w:rsidP="007233D6">
      <w:pPr>
        <w:pStyle w:val="ListParagraph"/>
        <w:numPr>
          <w:ilvl w:val="1"/>
          <w:numId w:val="24"/>
        </w:numPr>
      </w:pPr>
      <w:del w:id="424" w:author="Carlos Diego" w:date="2021-04-07T10:06:00Z">
        <w:r w:rsidDel="007233D6">
          <w:delText xml:space="preserve">main </w:delText>
        </w:r>
      </w:del>
      <w:ins w:id="425" w:author="Carlos Diego" w:date="2021-04-07T10:06:00Z">
        <w:r>
          <w:t xml:space="preserve">Main </w:t>
        </w:r>
      </w:ins>
      <w:r>
        <w:t xml:space="preserve">file </w:t>
      </w:r>
      <w:del w:id="426" w:author="Carlos Diego" w:date="2021-04-07T10:06:00Z">
        <w:r w:rsidDel="007233D6">
          <w:delText xml:space="preserve">that </w:delText>
        </w:r>
      </w:del>
      <w:r>
        <w:t xml:space="preserve">is easily identifiable, e.g., Readme file </w:t>
      </w:r>
      <w:r>
        <w:fldChar w:fldCharType="begin"/>
      </w:r>
      <w:r>
        <w:instrText xml:space="preserve"> ADDIN ZOTERO_ITEM CSL_CITATION {"citationID":"xBVBf1gV","properties":{"formattedCitation":"(Prana et al., 2019)","plainCitation":"(Prana et al., 2019)","noteIndex":0},"citationItems":[{"id":3386,"uris":["http://zotero.org/users/1020597/items/7GKPUNPN"],"uri":["http://zotero.org/users/1020597/items/7GKPUNPN"],"itemData":{"id":3386,"type":"article-journal","abstract":"README files play an essential role in shaping a developer’s first impression of a software repository and in documenting the software project that the repository hosts. Yet, we lack a systematic understanding of the content of a typical README file as well as tools that can process these files automatically. To close this gap, we conduct a qualitative study involving the manual annotation of 4,226 README file sections from 393 randomly sampled GitHub repositories and we design and evaluate a classifier and a set of features that can categorize these sections automatically. We find that information discussing the ‘What’ and ‘How’ of a repository is very common, while many README files lack information regarding the purpose and status of a repository. Our multi-label classifier which can predict eight different categories achieves an F1 score of 0.746. To evaluate the usefulness of the classification, we used the automatically determined classes to label sections in GitHub README files using badges and showed files with and without these badges to twenty software professionals. The majority of participants perceived the automated labeling of sections based on our classifier to ease information discovery. This work enables the owners of software repositories to improve the quality of their documentation and it has the potential to make it easier for the software development community to discover relevant information in GitHub README files.","container-title":"Empirical Software Engineering","DOI":"10.1007/s10664-018-9660-3","ISSN":"1573-7616","issue":"3","journalAbbreviation":"Empir Software Eng","language":"en","page":"1296-1327","source":"Springer Link","title":"Categorizing the Content of GitHub README Files","volume":"24","author":[{"family":"Prana","given":"Gede Artha Azriadi"},{"family":"Treude","given":"Christoph"},{"family":"Thung","given":"Ferdian"},{"family":"Atapattu","given":"Thushari"},{"family":"Lo","given":"David"}],"issued":{"date-parts":[["2019",6,1]]}}}],"schema":"https://github.com/citation-style-language/schema/raw/master/csl-citation.json"} </w:instrText>
      </w:r>
      <w:r>
        <w:fldChar w:fldCharType="separate"/>
      </w:r>
      <w:r w:rsidRPr="007233D6">
        <w:rPr>
          <w:rFonts w:ascii="Calibri" w:hAnsi="Calibri" w:cs="Calibri"/>
        </w:rPr>
        <w:t>(</w:t>
      </w:r>
      <w:proofErr w:type="spellStart"/>
      <w:r w:rsidRPr="007233D6">
        <w:rPr>
          <w:rFonts w:ascii="Calibri" w:hAnsi="Calibri" w:cs="Calibri"/>
        </w:rPr>
        <w:t>Prana</w:t>
      </w:r>
      <w:proofErr w:type="spellEnd"/>
      <w:r w:rsidRPr="007233D6">
        <w:rPr>
          <w:rFonts w:ascii="Calibri" w:hAnsi="Calibri" w:cs="Calibri"/>
        </w:rPr>
        <w:t xml:space="preserve"> et al., 2019)</w:t>
      </w:r>
      <w:r>
        <w:fldChar w:fldCharType="end"/>
      </w:r>
    </w:p>
    <w:p w14:paraId="3C976BEC" w14:textId="26AB0C54" w:rsidR="007233D6" w:rsidRDefault="007233D6" w:rsidP="007233D6">
      <w:pPr>
        <w:pStyle w:val="ListParagraph"/>
        <w:numPr>
          <w:ilvl w:val="1"/>
          <w:numId w:val="24"/>
        </w:numPr>
      </w:pPr>
      <w:del w:id="427" w:author="Carlos Diego" w:date="2021-04-07T10:07:00Z">
        <w:r w:rsidDel="007233D6">
          <w:delText>all f</w:delText>
        </w:r>
      </w:del>
      <w:ins w:id="428" w:author="Carlos Diego" w:date="2021-04-07T10:07:00Z">
        <w:r>
          <w:t>F</w:t>
        </w:r>
      </w:ins>
      <w:r>
        <w:t xml:space="preserve">ile formats </w:t>
      </w:r>
      <w:ins w:id="429" w:author="Carlos Diego" w:date="2021-04-07T10:07:00Z">
        <w:r>
          <w:t xml:space="preserve">are </w:t>
        </w:r>
      </w:ins>
      <w:r>
        <w:t>documented (e.g., meaning of rows and columns)</w:t>
      </w:r>
    </w:p>
    <w:p w14:paraId="18140A83" w14:textId="7FCE0394" w:rsidR="007233D6" w:rsidRDefault="007233D6" w:rsidP="007233D6">
      <w:pPr>
        <w:pStyle w:val="ListParagraph"/>
        <w:numPr>
          <w:ilvl w:val="1"/>
          <w:numId w:val="24"/>
        </w:numPr>
      </w:pPr>
      <w:ins w:id="430" w:author="Carlos Diego" w:date="2021-04-07T10:07:00Z">
        <w:r>
          <w:t>R</w:t>
        </w:r>
      </w:ins>
      <w:del w:id="431" w:author="Carlos Diego" w:date="2021-04-07T10:07:00Z">
        <w:r w:rsidDel="007233D6">
          <w:delText>r</w:delText>
        </w:r>
      </w:del>
      <w:r>
        <w:t>estoration procedure</w:t>
      </w:r>
      <w:ins w:id="432" w:author="Carlos Diego" w:date="2021-04-07T10:07:00Z">
        <w:r>
          <w:t>s are</w:t>
        </w:r>
      </w:ins>
      <w:r>
        <w:t xml:space="preserve"> documented (e.g., for database dumps)</w:t>
      </w:r>
    </w:p>
    <w:p w14:paraId="53E40BE5" w14:textId="30800ADB" w:rsidR="007233D6" w:rsidRDefault="007233D6" w:rsidP="007233D6">
      <w:pPr>
        <w:pStyle w:val="ListParagraph"/>
        <w:numPr>
          <w:ilvl w:val="1"/>
          <w:numId w:val="24"/>
        </w:numPr>
      </w:pPr>
      <w:ins w:id="433" w:author="Carlos Diego" w:date="2021-04-07T10:07:00Z">
        <w:r>
          <w:lastRenderedPageBreak/>
          <w:t xml:space="preserve">Reports </w:t>
        </w:r>
      </w:ins>
      <w:r>
        <w:t>used versions of artifacts</w:t>
      </w:r>
    </w:p>
    <w:p w14:paraId="6EA934E4" w14:textId="0492C4DB" w:rsidR="007233D6" w:rsidRDefault="007233D6" w:rsidP="007233D6">
      <w:pPr>
        <w:pStyle w:val="ListParagraph"/>
        <w:numPr>
          <w:ilvl w:val="1"/>
          <w:numId w:val="24"/>
        </w:numPr>
      </w:pPr>
      <w:ins w:id="434" w:author="Carlos Diego" w:date="2021-04-07T10:07:00Z">
        <w:r>
          <w:t>C</w:t>
        </w:r>
      </w:ins>
      <w:del w:id="435" w:author="Carlos Diego" w:date="2021-04-07T10:07:00Z">
        <w:r w:rsidDel="007233D6">
          <w:delText>c</w:delText>
        </w:r>
      </w:del>
      <w:r>
        <w:t>ompilation and execution processes documented</w:t>
      </w:r>
    </w:p>
    <w:p w14:paraId="6C5F13D3" w14:textId="5C34D21E" w:rsidR="007233D6" w:rsidRDefault="007233D6" w:rsidP="007233D6">
      <w:pPr>
        <w:pStyle w:val="ListParagraph"/>
        <w:numPr>
          <w:ilvl w:val="1"/>
          <w:numId w:val="24"/>
        </w:numPr>
      </w:pPr>
      <w:del w:id="436" w:author="Carlos Diego" w:date="2021-04-07T10:07:00Z">
        <w:r w:rsidDel="007233D6">
          <w:delText>for studies involving humans, t</w:delText>
        </w:r>
      </w:del>
      <w:ins w:id="437" w:author="Carlos Diego" w:date="2021-04-07T10:07:00Z">
        <w:r>
          <w:t>T</w:t>
        </w:r>
      </w:ins>
      <w:r>
        <w:t>raining material should be made available and documented</w:t>
      </w:r>
      <w:ins w:id="438" w:author="Carlos Diego" w:date="2021-04-07T10:07:00Z">
        <w:r>
          <w:t>, especially for studies involving humans</w:t>
        </w:r>
      </w:ins>
    </w:p>
    <w:p w14:paraId="16886F61" w14:textId="5F02B4DD" w:rsidR="007233D6" w:rsidDel="007233D6" w:rsidRDefault="007233D6" w:rsidP="007233D6">
      <w:pPr>
        <w:pStyle w:val="ListParagraph"/>
        <w:numPr>
          <w:ilvl w:val="1"/>
          <w:numId w:val="24"/>
        </w:numPr>
        <w:rPr>
          <w:del w:id="439" w:author="Carlos Diego" w:date="2021-04-07T10:08:00Z"/>
        </w:rPr>
      </w:pPr>
      <w:del w:id="440" w:author="Carlos Diego" w:date="2021-04-07T10:08:00Z">
        <w:r w:rsidDel="007233D6">
          <w:delText>contact points documented (e.g., email, issue tracker)</w:delText>
        </w:r>
      </w:del>
    </w:p>
    <w:p w14:paraId="0B259B1B" w14:textId="24760EDF" w:rsidR="007233D6" w:rsidRDefault="00E13358" w:rsidP="007233D6">
      <w:pPr>
        <w:pStyle w:val="ListParagraph"/>
        <w:numPr>
          <w:ilvl w:val="1"/>
          <w:numId w:val="24"/>
        </w:numPr>
      </w:pPr>
      <w:ins w:id="441" w:author="Carlos Diego" w:date="2021-04-07T10:09:00Z">
        <w:r>
          <w:t xml:space="preserve">Provide info on how to cite the </w:t>
        </w:r>
      </w:ins>
      <w:del w:id="442" w:author="Carlos Diego" w:date="2021-04-07T10:09:00Z">
        <w:r w:rsidR="007233D6" w:rsidDel="00E13358">
          <w:delText xml:space="preserve">README tell which </w:delText>
        </w:r>
      </w:del>
      <w:r w:rsidR="007233D6">
        <w:t>paper(s)</w:t>
      </w:r>
      <w:del w:id="443" w:author="Carlos Diego" w:date="2021-04-07T10:09:00Z">
        <w:r w:rsidR="007233D6" w:rsidDel="00E13358">
          <w:delText xml:space="preserve"> to cite</w:delText>
        </w:r>
      </w:del>
    </w:p>
    <w:p w14:paraId="3CBC1D7F" w14:textId="18FFA92C" w:rsidR="007233D6" w:rsidDel="00E13358" w:rsidRDefault="00E13358" w:rsidP="00E13358">
      <w:pPr>
        <w:pStyle w:val="ListParagraph"/>
        <w:numPr>
          <w:ilvl w:val="0"/>
          <w:numId w:val="24"/>
        </w:numPr>
        <w:rPr>
          <w:del w:id="444" w:author="Carlos Diego" w:date="2021-04-07T10:10:00Z"/>
        </w:rPr>
      </w:pPr>
      <w:ins w:id="445" w:author="Carlos Diego" w:date="2021-04-07T10:09:00Z">
        <w:r>
          <w:t>Provides a c</w:t>
        </w:r>
      </w:ins>
      <w:del w:id="446" w:author="Carlos Diego" w:date="2021-04-07T10:09:00Z">
        <w:r w:rsidR="007233D6" w:rsidDel="00E13358">
          <w:delText>C</w:delText>
        </w:r>
      </w:del>
      <w:r w:rsidR="007233D6">
        <w:t>ontainer</w:t>
      </w:r>
      <w:ins w:id="447" w:author="Carlos Diego" w:date="2021-04-07T10:09:00Z">
        <w:r>
          <w:t>, e.g., VM</w:t>
        </w:r>
      </w:ins>
      <w:r w:rsidR="007233D6">
        <w:t xml:space="preserve"> images, </w:t>
      </w:r>
      <w:del w:id="448" w:author="Carlos Diego" w:date="2021-04-07T10:10:00Z">
        <w:r w:rsidR="007233D6" w:rsidDel="00E13358">
          <w:delText xml:space="preserve">such as </w:delText>
        </w:r>
      </w:del>
      <w:proofErr w:type="spellStart"/>
      <w:r w:rsidR="007233D6">
        <w:t>docker</w:t>
      </w:r>
      <w:proofErr w:type="spellEnd"/>
      <w:del w:id="449" w:author="Carlos Diego" w:date="2021-04-07T10:10:00Z">
        <w:r w:rsidR="007233D6" w:rsidDel="00E13358">
          <w:delText xml:space="preserve">, [...] </w:delText>
        </w:r>
      </w:del>
      <w:ins w:id="450" w:author="Carlos Diego" w:date="2021-04-07T10:10:00Z">
        <w:r>
          <w:t xml:space="preserve">, </w:t>
        </w:r>
      </w:ins>
      <w:r w:rsidR="007233D6">
        <w:t>for freezing dependencies</w:t>
      </w:r>
      <w:ins w:id="451" w:author="Carlos Diego" w:date="2021-04-07T10:10:00Z">
        <w:r>
          <w:t xml:space="preserve"> and </w:t>
        </w:r>
      </w:ins>
    </w:p>
    <w:p w14:paraId="17C45DF1" w14:textId="2309C2E5" w:rsidR="007233D6" w:rsidRDefault="007233D6" w:rsidP="00AF12E2">
      <w:pPr>
        <w:pStyle w:val="ListParagraph"/>
        <w:numPr>
          <w:ilvl w:val="0"/>
          <w:numId w:val="24"/>
        </w:numPr>
      </w:pPr>
      <w:del w:id="452" w:author="Carlos Diego" w:date="2021-04-07T10:10:00Z">
        <w:r w:rsidDel="00E13358">
          <w:delText xml:space="preserve">virtualization images [...] to get a </w:delText>
        </w:r>
      </w:del>
      <w:r>
        <w:t>running environment quickly</w:t>
      </w:r>
    </w:p>
    <w:p w14:paraId="6354A0FE" w14:textId="52BD75CB" w:rsidR="007233D6" w:rsidRDefault="00E13358" w:rsidP="007233D6">
      <w:pPr>
        <w:pStyle w:val="ListParagraph"/>
        <w:numPr>
          <w:ilvl w:val="0"/>
          <w:numId w:val="24"/>
        </w:numPr>
      </w:pPr>
      <w:ins w:id="453" w:author="Carlos Diego" w:date="2021-04-07T10:11:00Z">
        <w:r>
          <w:t>Relies on d</w:t>
        </w:r>
      </w:ins>
      <w:del w:id="454" w:author="Carlos Diego" w:date="2021-04-07T10:11:00Z">
        <w:r w:rsidR="007233D6" w:rsidDel="00E13358">
          <w:delText>D</w:delText>
        </w:r>
      </w:del>
      <w:r w:rsidR="007233D6">
        <w:t>ependency management systems (</w:t>
      </w:r>
      <w:ins w:id="455" w:author="Carlos Diego" w:date="2021-04-07T10:11:00Z">
        <w:r>
          <w:t xml:space="preserve">e.g., </w:t>
        </w:r>
      </w:ins>
      <w:del w:id="456" w:author="Carlos Diego" w:date="2021-04-07T10:11:00Z">
        <w:r w:rsidR="007233D6" w:rsidDel="00E13358">
          <w:delText>MAVEN</w:delText>
        </w:r>
      </w:del>
      <w:ins w:id="457" w:author="Carlos Diego" w:date="2021-04-07T10:11:00Z">
        <w:r>
          <w:t>maven</w:t>
        </w:r>
      </w:ins>
      <w:r w:rsidR="007233D6">
        <w:t xml:space="preserve">, </w:t>
      </w:r>
      <w:del w:id="458" w:author="Carlos Diego" w:date="2021-04-07T10:11:00Z">
        <w:r w:rsidR="007233D6" w:rsidDel="00E13358">
          <w:delText>PIP</w:delText>
        </w:r>
      </w:del>
      <w:ins w:id="459" w:author="Carlos Diego" w:date="2021-04-07T10:11:00Z">
        <w:r>
          <w:t>pip</w:t>
        </w:r>
      </w:ins>
      <w:r w:rsidR="007233D6">
        <w:t xml:space="preserve">) </w:t>
      </w:r>
      <w:del w:id="460" w:author="Carlos Diego" w:date="2021-04-07T10:11:00Z">
        <w:r w:rsidR="007233D6" w:rsidDel="00E13358">
          <w:delText xml:space="preserve">[...] </w:delText>
        </w:r>
      </w:del>
      <w:ins w:id="461" w:author="Carlos Diego" w:date="2021-04-07T10:11:00Z">
        <w:r>
          <w:t xml:space="preserve"> </w:t>
        </w:r>
      </w:ins>
      <w:r w:rsidR="007233D6">
        <w:t>to specify dependencies</w:t>
      </w:r>
    </w:p>
    <w:p w14:paraId="40B12430" w14:textId="0851A4F9" w:rsidR="007233D6" w:rsidRDefault="00E13358" w:rsidP="00E13358">
      <w:pPr>
        <w:ind w:left="360"/>
        <w:pPrChange w:id="462" w:author="Carlos Diego" w:date="2021-04-07T10:11:00Z">
          <w:pPr>
            <w:pStyle w:val="ListParagraph"/>
            <w:numPr>
              <w:numId w:val="24"/>
            </w:numPr>
            <w:ind w:hanging="360"/>
          </w:pPr>
        </w:pPrChange>
      </w:pPr>
      <w:ins w:id="463" w:author="Carlos Diego" w:date="2021-04-07T10:11:00Z">
        <w:r>
          <w:t xml:space="preserve">Provides electronic notebooks, e.g., </w:t>
        </w:r>
      </w:ins>
      <w:proofErr w:type="spellStart"/>
      <w:r w:rsidR="007233D6">
        <w:t>Jupyter</w:t>
      </w:r>
      <w:proofErr w:type="spellEnd"/>
      <w:r w:rsidR="007233D6">
        <w:t xml:space="preserve"> Notebooks </w:t>
      </w:r>
      <w:del w:id="464" w:author="Carlos Diego" w:date="2021-04-07T10:12:00Z">
        <w:r w:rsidR="007233D6" w:rsidDel="00E13358">
          <w:delText xml:space="preserve">[...] </w:delText>
        </w:r>
      </w:del>
      <w:r w:rsidR="007233D6">
        <w:t>to document and typeset research code and results</w:t>
      </w:r>
    </w:p>
    <w:p w14:paraId="66C61F33" w14:textId="4473E706" w:rsidR="007233D6" w:rsidRDefault="00E13358" w:rsidP="007233D6">
      <w:pPr>
        <w:pStyle w:val="ListParagraph"/>
        <w:numPr>
          <w:ilvl w:val="0"/>
          <w:numId w:val="24"/>
        </w:numPr>
      </w:pPr>
      <w:ins w:id="465" w:author="Carlos Diego" w:date="2021-04-07T10:12:00Z">
        <w:r>
          <w:t xml:space="preserve">Promotes </w:t>
        </w:r>
      </w:ins>
      <w:r w:rsidR="007233D6">
        <w:t xml:space="preserve">Open-science </w:t>
      </w:r>
      <w:del w:id="466" w:author="Carlos Diego" w:date="2021-04-07T10:12:00Z">
        <w:r w:rsidR="007233D6" w:rsidDel="00E13358">
          <w:delText xml:space="preserve">[...] </w:delText>
        </w:r>
      </w:del>
      <w:r w:rsidR="007233D6">
        <w:t>for outreaching to society</w:t>
      </w:r>
    </w:p>
    <w:p w14:paraId="59A7D898" w14:textId="08AEEE25" w:rsidR="007233D6" w:rsidRDefault="00E13358" w:rsidP="007233D6">
      <w:pPr>
        <w:pStyle w:val="ListParagraph"/>
        <w:numPr>
          <w:ilvl w:val="0"/>
          <w:numId w:val="24"/>
        </w:numPr>
      </w:pPr>
      <w:ins w:id="467" w:author="Carlos Diego" w:date="2021-04-07T10:12:00Z">
        <w:r>
          <w:t>Provides a b</w:t>
        </w:r>
      </w:ins>
      <w:del w:id="468" w:author="Carlos Diego" w:date="2021-04-07T10:12:00Z">
        <w:r w:rsidR="007233D6" w:rsidDel="00E13358">
          <w:delText>B</w:delText>
        </w:r>
      </w:del>
      <w:r w:rsidR="007233D6">
        <w:t>eautiful repository with nice illustration</w:t>
      </w:r>
    </w:p>
    <w:p w14:paraId="172D1CBB" w14:textId="79F824E0" w:rsidR="007233D6" w:rsidRDefault="00E13358" w:rsidP="007233D6">
      <w:pPr>
        <w:pStyle w:val="ListParagraph"/>
        <w:numPr>
          <w:ilvl w:val="0"/>
          <w:numId w:val="24"/>
        </w:numPr>
      </w:pPr>
      <w:ins w:id="469" w:author="Carlos Diego" w:date="2021-04-07T10:12:00Z">
        <w:r>
          <w:t>Provides i</w:t>
        </w:r>
      </w:ins>
      <w:del w:id="470" w:author="Carlos Diego" w:date="2021-04-07T10:12:00Z">
        <w:r w:rsidR="007233D6" w:rsidDel="00E13358">
          <w:delText>I</w:delText>
        </w:r>
      </w:del>
      <w:r w:rsidR="007233D6">
        <w:t xml:space="preserve">llustration of scientific data and code </w:t>
      </w:r>
      <w:del w:id="471" w:author="Carlos Diego" w:date="2021-04-07T10:12:00Z">
        <w:r w:rsidR="007233D6" w:rsidDel="00E13358">
          <w:delText xml:space="preserve">[...] </w:delText>
        </w:r>
      </w:del>
      <w:ins w:id="472" w:author="Carlos Diego" w:date="2021-04-07T10:12:00Z">
        <w:r>
          <w:t xml:space="preserve"> </w:t>
        </w:r>
      </w:ins>
      <w:r w:rsidR="007233D6">
        <w:t>for citizens</w:t>
      </w:r>
      <w:ins w:id="473" w:author="Carlos Diego" w:date="2021-04-07T10:12:00Z">
        <w:r>
          <w:t>/general public</w:t>
        </w:r>
      </w:ins>
    </w:p>
    <w:p w14:paraId="38B3FFC9" w14:textId="7268F87F" w:rsidR="007233D6" w:rsidRDefault="007233D6" w:rsidP="007233D6">
      <w:pPr>
        <w:pStyle w:val="ListParagraph"/>
        <w:numPr>
          <w:ilvl w:val="0"/>
          <w:numId w:val="24"/>
        </w:numPr>
      </w:pPr>
      <w:r>
        <w:t>Appeal</w:t>
      </w:r>
      <w:ins w:id="474" w:author="Carlos Diego" w:date="2021-04-07T10:12:00Z">
        <w:r w:rsidR="00E13358">
          <w:t>ing</w:t>
        </w:r>
      </w:ins>
      <w:r>
        <w:t xml:space="preserve"> to wider audience than our scientific peers</w:t>
      </w:r>
    </w:p>
    <w:bookmarkEnd w:id="362"/>
    <w:p w14:paraId="20CB26C7" w14:textId="77777777" w:rsidR="007233D6" w:rsidRDefault="007233D6" w:rsidP="007233D6">
      <w:pPr>
        <w:pStyle w:val="ListParagraph"/>
        <w:suppressAutoHyphens/>
        <w:autoSpaceDN w:val="0"/>
        <w:spacing w:line="254" w:lineRule="auto"/>
        <w:contextualSpacing w:val="0"/>
        <w:textAlignment w:val="baseline"/>
      </w:pPr>
    </w:p>
    <w:p w14:paraId="21E8B5EA" w14:textId="77777777" w:rsidR="00C77949" w:rsidRDefault="00C77949" w:rsidP="00C77949">
      <w:pPr>
        <w:pStyle w:val="Heading1"/>
        <w:pBdr>
          <w:bottom w:val="single" w:sz="4" w:space="1" w:color="595959"/>
        </w:pBdr>
        <w:suppressAutoHyphens/>
        <w:autoSpaceDN w:val="0"/>
        <w:spacing w:line="254" w:lineRule="auto"/>
        <w:textAlignment w:val="baseline"/>
      </w:pPr>
      <w:r>
        <w:t>The Journal of Open Science Software (JOSS)</w:t>
      </w:r>
    </w:p>
    <w:p w14:paraId="7797A2C7" w14:textId="77777777" w:rsidR="00C77949" w:rsidRDefault="00C77949" w:rsidP="00C77949">
      <w:r>
        <w:t xml:space="preserve">Below we report a list of practices and properties extracted from </w:t>
      </w:r>
      <w:r w:rsidR="000E5A89">
        <w:rPr>
          <w:rFonts w:cs="Calibri"/>
        </w:rPr>
        <w:fldChar w:fldCharType="begin"/>
      </w:r>
      <w:r w:rsidR="00E82754">
        <w:rPr>
          <w:rFonts w:cs="Calibri"/>
        </w:rPr>
        <w:instrText xml:space="preserve"> ADDIN ZOTERO_ITEM CSL_CITATION {"citationID":"pxwJD063","properties":{"formattedCitation":"(Katz et al., 2018)","plainCitation":"(Katz et al., 2018)","noteIndex":0},"citationItems":[{"id":3418,"uris":["http://zotero.org/users/1020597/items/AU786HPZ"],"uri":["http://zotero.org/users/1020597/items/AU786HPZ"],"itemData":{"id":3418,"type":"article-journal","abstract":"The authors introduce The Journal of Open Source Software (JOSS), a publication that focuses on research software and its place in the scholarly publishing ecosystem. JOSSs goal is to make it easy for authors to publish a paper about their software, mostly focused on the software itself, and then be credited when this software is used based on users citing the JOSS paper.","container-title":"Computing in Science Engineering","DOI":"10.1109/MCSE.2018.03221930","ISSN":"1558-366X","issue":"3","note":"event: Computing in Science Engineering","page":"84-88","source":"IEEE Xplore","title":"Publish your software: Introducing the Journal of Open Source Software (JOSS)","title-short":"Publish your software","volume":"20","author":[{"family":"Katz","given":"D. S."},{"family":"Niemeyer","given":"K. E."},{"family":"Smith","given":"A. M."}],"issued":{"date-parts":[["2018",5]]}}}],"schema":"https://github.com/citation-style-language/schema/raw/master/csl-citation.json"} </w:instrText>
      </w:r>
      <w:r w:rsidR="000E5A89">
        <w:rPr>
          <w:rFonts w:cs="Calibri"/>
        </w:rPr>
        <w:fldChar w:fldCharType="separate"/>
      </w:r>
      <w:r w:rsidR="00E82754" w:rsidRPr="00E82754">
        <w:rPr>
          <w:rFonts w:ascii="Calibri" w:hAnsi="Calibri" w:cs="Calibri"/>
        </w:rPr>
        <w:t>(Katz et al., 2018)</w:t>
      </w:r>
      <w:r w:rsidR="000E5A89">
        <w:rPr>
          <w:rFonts w:cs="Calibri"/>
        </w:rPr>
        <w:fldChar w:fldCharType="end"/>
      </w:r>
      <w:r>
        <w:t>.</w:t>
      </w:r>
    </w:p>
    <w:p w14:paraId="0F4CA528" w14:textId="530D0709" w:rsidR="00C77949" w:rsidDel="00402E3A" w:rsidRDefault="00927BD2" w:rsidP="00DD6C9B">
      <w:pPr>
        <w:pStyle w:val="ListParagraph"/>
        <w:numPr>
          <w:ilvl w:val="0"/>
          <w:numId w:val="18"/>
        </w:numPr>
        <w:suppressAutoHyphens/>
        <w:autoSpaceDN w:val="0"/>
        <w:spacing w:line="254" w:lineRule="auto"/>
        <w:contextualSpacing w:val="0"/>
        <w:textAlignment w:val="baseline"/>
        <w:rPr>
          <w:del w:id="475" w:author="Carlos Diego" w:date="2021-03-29T19:29:00Z"/>
        </w:rPr>
      </w:pPr>
      <w:ins w:id="476" w:author="Carlos Diego" w:date="2021-03-30T11:15:00Z">
        <w:r>
          <w:t xml:space="preserve">Includes a description </w:t>
        </w:r>
      </w:ins>
      <w:del w:id="477" w:author="Carlos Diego" w:date="2021-03-29T19:29:00Z">
        <w:r w:rsidR="00C77949" w:rsidDel="00402E3A">
          <w:delText>90\% of academics use software in research</w:delText>
        </w:r>
      </w:del>
    </w:p>
    <w:p w14:paraId="0A68A290" w14:textId="77777777" w:rsidR="00C77949" w:rsidDel="00402E3A" w:rsidRDefault="00C77949" w:rsidP="00DD6C9B">
      <w:pPr>
        <w:pStyle w:val="ListParagraph"/>
        <w:numPr>
          <w:ilvl w:val="0"/>
          <w:numId w:val="18"/>
        </w:numPr>
        <w:suppressAutoHyphens/>
        <w:autoSpaceDN w:val="0"/>
        <w:spacing w:line="254" w:lineRule="auto"/>
        <w:contextualSpacing w:val="0"/>
        <w:textAlignment w:val="baseline"/>
        <w:rPr>
          <w:del w:id="478" w:author="Carlos Diego" w:date="2021-03-29T19:29:00Z"/>
        </w:rPr>
      </w:pPr>
      <w:del w:id="479" w:author="Carlos Diego" w:date="2021-03-29T19:29:00Z">
        <w:r w:rsidDel="00402E3A">
          <w:delText>more than 70\% say that their research would be impractical without software</w:delText>
        </w:r>
      </w:del>
    </w:p>
    <w:p w14:paraId="6B31162C" w14:textId="77777777" w:rsidR="00C77949" w:rsidDel="00402E3A" w:rsidRDefault="00C77949" w:rsidP="004E17C9">
      <w:pPr>
        <w:pStyle w:val="ListParagraph"/>
        <w:numPr>
          <w:ilvl w:val="0"/>
          <w:numId w:val="18"/>
        </w:numPr>
        <w:suppressAutoHyphens/>
        <w:autoSpaceDN w:val="0"/>
        <w:spacing w:line="254" w:lineRule="auto"/>
        <w:contextualSpacing w:val="0"/>
        <w:textAlignment w:val="baseline"/>
        <w:rPr>
          <w:del w:id="480" w:author="Carlos Diego" w:date="2021-03-29T19:29:00Z"/>
        </w:rPr>
      </w:pPr>
      <w:del w:id="481" w:author="Carlos Diego" w:date="2021-03-29T19:29:00Z">
        <w:r w:rsidDel="00402E3A">
          <w:delText>publication, acknowledgement and citation</w:delText>
        </w:r>
      </w:del>
    </w:p>
    <w:p w14:paraId="552C8819" w14:textId="77777777" w:rsidR="00C77949" w:rsidDel="00402E3A" w:rsidRDefault="00C77949" w:rsidP="004E17C9">
      <w:pPr>
        <w:pStyle w:val="ListParagraph"/>
        <w:numPr>
          <w:ilvl w:val="0"/>
          <w:numId w:val="18"/>
        </w:numPr>
        <w:suppressAutoHyphens/>
        <w:autoSpaceDN w:val="0"/>
        <w:spacing w:line="254" w:lineRule="auto"/>
        <w:contextualSpacing w:val="0"/>
        <w:textAlignment w:val="baseline"/>
        <w:rPr>
          <w:del w:id="482" w:author="Carlos Diego" w:date="2021-03-29T19:29:00Z"/>
        </w:rPr>
      </w:pPr>
      <w:del w:id="483" w:author="Carlos Diego" w:date="2021-03-29T19:29:00Z">
        <w:r w:rsidDel="00402E3A">
          <w:delText>research article and grants are the main indicators of research productivity</w:delText>
        </w:r>
      </w:del>
    </w:p>
    <w:p w14:paraId="286E1980" w14:textId="43455BB1" w:rsidR="00C77949" w:rsidRDefault="00C77949" w:rsidP="004E17C9">
      <w:pPr>
        <w:pStyle w:val="ListParagraph"/>
        <w:numPr>
          <w:ilvl w:val="0"/>
          <w:numId w:val="18"/>
        </w:numPr>
        <w:suppressAutoHyphens/>
        <w:autoSpaceDN w:val="0"/>
        <w:spacing w:line="254" w:lineRule="auto"/>
        <w:contextualSpacing w:val="0"/>
        <w:textAlignment w:val="baseline"/>
      </w:pPr>
      <w:del w:id="484" w:author="Carlos Diego" w:date="2021-03-30T11:15:00Z">
        <w:r w:rsidDel="00927BD2">
          <w:delText xml:space="preserve">paper </w:delText>
        </w:r>
      </w:del>
      <w:del w:id="485" w:author="Carlos Diego" w:date="2021-03-30T11:16:00Z">
        <w:r w:rsidDel="00927BD2">
          <w:delText xml:space="preserve">about the software (i.e., </w:delText>
        </w:r>
      </w:del>
      <w:r>
        <w:t>focused on the software itself</w:t>
      </w:r>
      <w:del w:id="486" w:author="Carlos Diego" w:date="2021-03-30T11:16:00Z">
        <w:r w:rsidDel="00927BD2">
          <w:delText>)</w:delText>
        </w:r>
      </w:del>
    </w:p>
    <w:p w14:paraId="22D504FD" w14:textId="40B4E0A8" w:rsidR="00C77949" w:rsidRDefault="00927BD2" w:rsidP="00C77949">
      <w:pPr>
        <w:pStyle w:val="ListParagraph"/>
        <w:numPr>
          <w:ilvl w:val="0"/>
          <w:numId w:val="18"/>
        </w:numPr>
        <w:suppressAutoHyphens/>
        <w:autoSpaceDN w:val="0"/>
        <w:spacing w:line="254" w:lineRule="auto"/>
        <w:contextualSpacing w:val="0"/>
        <w:textAlignment w:val="baseline"/>
      </w:pPr>
      <w:ins w:id="487" w:author="Carlos Diego" w:date="2021-03-30T11:16:00Z">
        <w:r>
          <w:t>U</w:t>
        </w:r>
      </w:ins>
      <w:ins w:id="488" w:author="Carlos Diego" w:date="2021-03-29T19:30:00Z">
        <w:r w:rsidR="00402E3A">
          <w:t xml:space="preserve">ses appropriate </w:t>
        </w:r>
      </w:ins>
      <w:r w:rsidR="00C77949">
        <w:t>license</w:t>
      </w:r>
      <w:del w:id="489" w:author="Carlos Diego" w:date="2021-03-29T19:30:00Z">
        <w:r w:rsidR="00C77949" w:rsidDel="00402E3A">
          <w:delText>d code</w:delText>
        </w:r>
      </w:del>
    </w:p>
    <w:p w14:paraId="612D2E4E" w14:textId="774B5DCA" w:rsidR="00C77949" w:rsidRDefault="00927BD2" w:rsidP="00C77949">
      <w:pPr>
        <w:pStyle w:val="ListParagraph"/>
        <w:numPr>
          <w:ilvl w:val="0"/>
          <w:numId w:val="18"/>
        </w:numPr>
        <w:suppressAutoHyphens/>
        <w:autoSpaceDN w:val="0"/>
        <w:spacing w:line="254" w:lineRule="auto"/>
        <w:contextualSpacing w:val="0"/>
        <w:textAlignment w:val="baseline"/>
      </w:pPr>
      <w:ins w:id="490" w:author="Carlos Diego" w:date="2021-03-30T11:16:00Z">
        <w:r>
          <w:t>Includes d</w:t>
        </w:r>
      </w:ins>
      <w:del w:id="491" w:author="Carlos Diego" w:date="2021-03-29T19:30:00Z">
        <w:r w:rsidR="00C77949" w:rsidDel="00402E3A">
          <w:delText xml:space="preserve">has good </w:delText>
        </w:r>
      </w:del>
      <w:del w:id="492" w:author="Carlos Diego" w:date="2021-03-30T11:16:00Z">
        <w:r w:rsidR="00C77949" w:rsidDel="00927BD2">
          <w:delText>d</w:delText>
        </w:r>
      </w:del>
      <w:r w:rsidR="00C77949">
        <w:t>ocument</w:t>
      </w:r>
      <w:del w:id="493" w:author="Carlos Diego" w:date="2021-03-29T19:30:00Z">
        <w:r w:rsidR="00C77949" w:rsidDel="00402E3A">
          <w:delText>ation</w:delText>
        </w:r>
      </w:del>
      <w:ins w:id="494" w:author="Carlos Diego" w:date="2021-03-29T19:30:00Z">
        <w:r>
          <w:t>ation</w:t>
        </w:r>
      </w:ins>
    </w:p>
    <w:p w14:paraId="1D5662B8" w14:textId="1ED6A326" w:rsidR="00C77949" w:rsidRDefault="00927BD2" w:rsidP="00C77949">
      <w:pPr>
        <w:pStyle w:val="ListParagraph"/>
        <w:numPr>
          <w:ilvl w:val="0"/>
          <w:numId w:val="18"/>
        </w:numPr>
        <w:suppressAutoHyphens/>
        <w:autoSpaceDN w:val="0"/>
        <w:spacing w:line="254" w:lineRule="auto"/>
        <w:contextualSpacing w:val="0"/>
        <w:textAlignment w:val="baseline"/>
      </w:pPr>
      <w:ins w:id="495" w:author="Carlos Diego" w:date="2021-03-30T11:16:00Z">
        <w:r>
          <w:t>B</w:t>
        </w:r>
      </w:ins>
      <w:del w:id="496" w:author="Carlos Diego" w:date="2021-03-30T11:16:00Z">
        <w:r w:rsidR="00C77949" w:rsidDel="00927BD2">
          <w:delText>b</w:delText>
        </w:r>
      </w:del>
      <w:r w:rsidR="00C77949">
        <w:t xml:space="preserve">uilt on </w:t>
      </w:r>
      <w:del w:id="497" w:author="Carlos Diego" w:date="2021-03-29T19:40:00Z">
        <w:r w:rsidR="00C77949" w:rsidDel="00822EB8">
          <w:delText xml:space="preserve">github </w:delText>
        </w:r>
      </w:del>
      <w:ins w:id="498" w:author="Carlos Diego" w:date="2021-03-29T19:40:00Z">
        <w:r w:rsidR="00822EB8">
          <w:t xml:space="preserve">GitHub </w:t>
        </w:r>
      </w:ins>
      <w:r w:rsidR="00C77949">
        <w:t>(i.e., issue tracker, rapid interaction)</w:t>
      </w:r>
    </w:p>
    <w:p w14:paraId="1615F467" w14:textId="791C5FBC" w:rsidR="00C77949" w:rsidRDefault="00927BD2" w:rsidP="00C77949">
      <w:pPr>
        <w:pStyle w:val="ListParagraph"/>
        <w:numPr>
          <w:ilvl w:val="0"/>
          <w:numId w:val="18"/>
        </w:numPr>
        <w:suppressAutoHyphens/>
        <w:autoSpaceDN w:val="0"/>
        <w:spacing w:line="254" w:lineRule="auto"/>
        <w:contextualSpacing w:val="0"/>
        <w:textAlignment w:val="baseline"/>
      </w:pPr>
      <w:ins w:id="499" w:author="Carlos Diego" w:date="2021-03-30T11:16:00Z">
        <w:r>
          <w:t>A</w:t>
        </w:r>
      </w:ins>
      <w:ins w:id="500" w:author="Carlos Diego" w:date="2021-03-29T19:31:00Z">
        <w:r w:rsidR="00402E3A">
          <w:t xml:space="preserve">vailable in </w:t>
        </w:r>
      </w:ins>
      <w:r w:rsidR="00C77949">
        <w:t>open access</w:t>
      </w:r>
    </w:p>
    <w:p w14:paraId="634DD8CD" w14:textId="42BBFD92" w:rsidR="00C77949" w:rsidDel="00927BD2" w:rsidRDefault="00C77949" w:rsidP="00C77949">
      <w:pPr>
        <w:pStyle w:val="ListParagraph"/>
        <w:numPr>
          <w:ilvl w:val="0"/>
          <w:numId w:val="18"/>
        </w:numPr>
        <w:suppressAutoHyphens/>
        <w:autoSpaceDN w:val="0"/>
        <w:spacing w:line="254" w:lineRule="auto"/>
        <w:contextualSpacing w:val="0"/>
        <w:textAlignment w:val="baseline"/>
        <w:rPr>
          <w:del w:id="501" w:author="Carlos Diego" w:date="2021-03-30T11:17:00Z"/>
        </w:rPr>
      </w:pPr>
      <w:del w:id="502" w:author="Carlos Diego" w:date="2021-03-30T11:17:00Z">
        <w:r w:rsidDel="00927BD2">
          <w:delText>well-documented</w:delText>
        </w:r>
      </w:del>
    </w:p>
    <w:p w14:paraId="3C8311F4" w14:textId="7CFAA5E1" w:rsidR="00C77949" w:rsidRDefault="00927BD2" w:rsidP="00C77949">
      <w:pPr>
        <w:pStyle w:val="ListParagraph"/>
        <w:numPr>
          <w:ilvl w:val="0"/>
          <w:numId w:val="18"/>
        </w:numPr>
        <w:suppressAutoHyphens/>
        <w:autoSpaceDN w:val="0"/>
        <w:spacing w:line="254" w:lineRule="auto"/>
        <w:contextualSpacing w:val="0"/>
        <w:textAlignment w:val="baseline"/>
      </w:pPr>
      <w:ins w:id="503" w:author="Carlos Diego" w:date="2021-03-30T11:17:00Z">
        <w:r>
          <w:t>A</w:t>
        </w:r>
      </w:ins>
      <w:ins w:id="504" w:author="Carlos Diego" w:date="2021-03-29T19:31:00Z">
        <w:r w:rsidR="00402E3A">
          <w:t xml:space="preserve">vailable in a </w:t>
        </w:r>
      </w:ins>
      <w:r w:rsidR="00C77949">
        <w:t>public repository</w:t>
      </w:r>
    </w:p>
    <w:p w14:paraId="0B54A38C" w14:textId="2E57CBBA" w:rsidR="00402E3A" w:rsidRDefault="00927BD2" w:rsidP="00C77949">
      <w:pPr>
        <w:pStyle w:val="ListParagraph"/>
        <w:numPr>
          <w:ilvl w:val="0"/>
          <w:numId w:val="18"/>
        </w:numPr>
        <w:suppressAutoHyphens/>
        <w:autoSpaceDN w:val="0"/>
        <w:spacing w:line="254" w:lineRule="auto"/>
        <w:contextualSpacing w:val="0"/>
        <w:textAlignment w:val="baseline"/>
        <w:rPr>
          <w:ins w:id="505" w:author="Carlos Diego" w:date="2021-03-29T19:32:00Z"/>
        </w:rPr>
      </w:pPr>
      <w:ins w:id="506" w:author="Carlos Diego" w:date="2021-03-30T11:17:00Z">
        <w:r>
          <w:t>I</w:t>
        </w:r>
      </w:ins>
      <w:ins w:id="507" w:author="Carlos Diego" w:date="2021-03-29T19:32:00Z">
        <w:r w:rsidR="00402E3A">
          <w:t xml:space="preserve">ncludes  a list of </w:t>
        </w:r>
      </w:ins>
      <w:del w:id="508" w:author="Carlos Diego" w:date="2021-03-29T19:32:00Z">
        <w:r w:rsidR="00C77949" w:rsidDel="00402E3A">
          <w:delText xml:space="preserve">short paper in markdown format to declare </w:delText>
        </w:r>
      </w:del>
      <w:r w:rsidR="00C77949">
        <w:t>author</w:t>
      </w:r>
      <w:ins w:id="509" w:author="Carlos Diego" w:date="2021-03-29T19:32:00Z">
        <w:r w:rsidR="00402E3A">
          <w:t>s</w:t>
        </w:r>
      </w:ins>
    </w:p>
    <w:p w14:paraId="4912E689" w14:textId="29319399" w:rsidR="00402E3A" w:rsidRDefault="00927BD2" w:rsidP="00C77949">
      <w:pPr>
        <w:pStyle w:val="ListParagraph"/>
        <w:numPr>
          <w:ilvl w:val="0"/>
          <w:numId w:val="18"/>
        </w:numPr>
        <w:suppressAutoHyphens/>
        <w:autoSpaceDN w:val="0"/>
        <w:spacing w:line="254" w:lineRule="auto"/>
        <w:contextualSpacing w:val="0"/>
        <w:textAlignment w:val="baseline"/>
        <w:rPr>
          <w:ins w:id="510" w:author="Carlos Diego" w:date="2021-03-29T19:33:00Z"/>
        </w:rPr>
      </w:pPr>
      <w:ins w:id="511" w:author="Carlos Diego" w:date="2021-03-30T11:17:00Z">
        <w:r>
          <w:t>P</w:t>
        </w:r>
      </w:ins>
      <w:ins w:id="512" w:author="Carlos Diego" w:date="2021-03-29T19:32:00Z">
        <w:r w:rsidR="00402E3A">
          <w:t xml:space="preserve">rovides a </w:t>
        </w:r>
      </w:ins>
      <w:ins w:id="513" w:author="Carlos Diego" w:date="2021-03-29T19:33:00Z">
        <w:r w:rsidR="00402E3A">
          <w:t xml:space="preserve">description of the </w:t>
        </w:r>
      </w:ins>
      <w:del w:id="514" w:author="Carlos Diego" w:date="2021-03-29T19:32:00Z">
        <w:r w:rsidR="00C77949" w:rsidDel="00402E3A">
          <w:delText xml:space="preserve">s, </w:delText>
        </w:r>
      </w:del>
      <w:r w:rsidR="00C77949">
        <w:t>purpose of the software</w:t>
      </w:r>
    </w:p>
    <w:p w14:paraId="7522E3D8" w14:textId="60E93D76" w:rsidR="00C77949" w:rsidRDefault="00B23168" w:rsidP="00C77949">
      <w:pPr>
        <w:pStyle w:val="ListParagraph"/>
        <w:numPr>
          <w:ilvl w:val="0"/>
          <w:numId w:val="18"/>
        </w:numPr>
        <w:suppressAutoHyphens/>
        <w:autoSpaceDN w:val="0"/>
        <w:spacing w:line="254" w:lineRule="auto"/>
        <w:contextualSpacing w:val="0"/>
        <w:textAlignment w:val="baseline"/>
      </w:pPr>
      <w:ins w:id="515" w:author="Carlos Diego" w:date="2021-03-30T11:37:00Z">
        <w:r>
          <w:lastRenderedPageBreak/>
          <w:t>P</w:t>
        </w:r>
      </w:ins>
      <w:ins w:id="516" w:author="Carlos Diego" w:date="2021-03-29T19:33:00Z">
        <w:r w:rsidR="00402E3A">
          <w:t xml:space="preserve">rovides </w:t>
        </w:r>
      </w:ins>
      <w:del w:id="517" w:author="Carlos Diego" w:date="2021-03-29T19:33:00Z">
        <w:r w:rsidR="00C77949" w:rsidDel="00402E3A">
          <w:delText xml:space="preserve">, any needed </w:delText>
        </w:r>
      </w:del>
      <w:r w:rsidR="00C77949">
        <w:t>references</w:t>
      </w:r>
      <w:ins w:id="518" w:author="Carlos Diego" w:date="2021-03-29T19:33:00Z">
        <w:r w:rsidR="00402E3A">
          <w:t xml:space="preserve"> related to the artifact</w:t>
        </w:r>
      </w:ins>
    </w:p>
    <w:p w14:paraId="568BB9A6" w14:textId="4C7EDD0F" w:rsidR="00C77949" w:rsidRDefault="00B23168" w:rsidP="00C77949">
      <w:pPr>
        <w:pStyle w:val="ListParagraph"/>
        <w:numPr>
          <w:ilvl w:val="0"/>
          <w:numId w:val="18"/>
        </w:numPr>
        <w:suppressAutoHyphens/>
        <w:autoSpaceDN w:val="0"/>
        <w:spacing w:line="254" w:lineRule="auto"/>
        <w:contextualSpacing w:val="0"/>
        <w:textAlignment w:val="baseline"/>
      </w:pPr>
      <w:ins w:id="519" w:author="Carlos Diego" w:date="2021-03-30T11:38:00Z">
        <w:r>
          <w:t>R</w:t>
        </w:r>
      </w:ins>
      <w:ins w:id="520" w:author="Carlos Diego" w:date="2021-03-29T19:33:00Z">
        <w:r w:rsidR="00402E3A">
          <w:t xml:space="preserve">epository is </w:t>
        </w:r>
      </w:ins>
      <w:r w:rsidR="00C77949">
        <w:t>indexed</w:t>
      </w:r>
    </w:p>
    <w:p w14:paraId="495DE999" w14:textId="4B5A4024" w:rsidR="00C77949" w:rsidRDefault="00C77949" w:rsidP="00C77949">
      <w:pPr>
        <w:pStyle w:val="ListParagraph"/>
        <w:numPr>
          <w:ilvl w:val="0"/>
          <w:numId w:val="18"/>
        </w:numPr>
        <w:suppressAutoHyphens/>
        <w:autoSpaceDN w:val="0"/>
        <w:spacing w:line="254" w:lineRule="auto"/>
        <w:contextualSpacing w:val="0"/>
        <w:textAlignment w:val="baseline"/>
      </w:pPr>
      <w:del w:id="521" w:author="Carlos Diego" w:date="2021-03-30T10:06:00Z">
        <w:r w:rsidDel="009735CF">
          <w:delText>citable</w:delText>
        </w:r>
      </w:del>
      <w:ins w:id="522" w:author="Carlos Diego" w:date="2021-03-30T11:38:00Z">
        <w:r w:rsidR="00B23168">
          <w:t>R</w:t>
        </w:r>
      </w:ins>
      <w:ins w:id="523" w:author="Carlos Diego" w:date="2021-03-29T19:48:00Z">
        <w:r w:rsidR="007C2627">
          <w:t xml:space="preserve">epository issues a </w:t>
        </w:r>
      </w:ins>
      <w:ins w:id="524" w:author="Carlos Diego" w:date="2021-03-29T19:33:00Z">
        <w:r w:rsidR="00402E3A">
          <w:t>DOI</w:t>
        </w:r>
      </w:ins>
      <w:ins w:id="525" w:author="Carlos Diego" w:date="2021-03-29T19:48:00Z">
        <w:r w:rsidR="007C2627">
          <w:t xml:space="preserve"> to the </w:t>
        </w:r>
      </w:ins>
      <w:ins w:id="526" w:author="Carlos Diego" w:date="2021-03-30T11:38:00Z">
        <w:r w:rsidR="00B23168">
          <w:t>artifact</w:t>
        </w:r>
      </w:ins>
    </w:p>
    <w:p w14:paraId="32D779AF" w14:textId="77777777" w:rsidR="00C77949" w:rsidDel="00402E3A" w:rsidRDefault="00C77949" w:rsidP="00C77949">
      <w:pPr>
        <w:pStyle w:val="ListParagraph"/>
        <w:numPr>
          <w:ilvl w:val="0"/>
          <w:numId w:val="18"/>
        </w:numPr>
        <w:suppressAutoHyphens/>
        <w:autoSpaceDN w:val="0"/>
        <w:spacing w:line="254" w:lineRule="auto"/>
        <w:contextualSpacing w:val="0"/>
        <w:textAlignment w:val="baseline"/>
        <w:rPr>
          <w:del w:id="527" w:author="Carlos Diego" w:date="2021-03-29T19:38:00Z"/>
        </w:rPr>
      </w:pPr>
      <w:del w:id="528" w:author="Carlos Diego" w:date="2021-03-29T19:38:00Z">
        <w:r w:rsidDel="00402E3A">
          <w:delText>markdown \texttt{paper.md} visibly located</w:delText>
        </w:r>
      </w:del>
    </w:p>
    <w:p w14:paraId="0F640605" w14:textId="2D1B67E4" w:rsidR="00C77949" w:rsidRDefault="00B23168" w:rsidP="00C77949">
      <w:pPr>
        <w:pStyle w:val="ListParagraph"/>
        <w:numPr>
          <w:ilvl w:val="0"/>
          <w:numId w:val="18"/>
        </w:numPr>
        <w:suppressAutoHyphens/>
        <w:autoSpaceDN w:val="0"/>
        <w:spacing w:line="254" w:lineRule="auto"/>
        <w:contextualSpacing w:val="0"/>
        <w:textAlignment w:val="baseline"/>
      </w:pPr>
      <w:ins w:id="529" w:author="Carlos Diego" w:date="2021-03-30T11:38:00Z">
        <w:r>
          <w:t>I</w:t>
        </w:r>
      </w:ins>
      <w:ins w:id="530" w:author="Carlos Diego" w:date="2021-03-29T19:39:00Z">
        <w:r w:rsidR="00402E3A">
          <w:t xml:space="preserve">ncludes </w:t>
        </w:r>
      </w:ins>
      <w:r w:rsidR="00C77949">
        <w:t>source code available</w:t>
      </w:r>
    </w:p>
    <w:p w14:paraId="0B47A052" w14:textId="72483CF9" w:rsidR="00C77949" w:rsidRDefault="00B23168" w:rsidP="00C77949">
      <w:pPr>
        <w:pStyle w:val="ListParagraph"/>
        <w:numPr>
          <w:ilvl w:val="0"/>
          <w:numId w:val="18"/>
        </w:numPr>
        <w:suppressAutoHyphens/>
        <w:autoSpaceDN w:val="0"/>
        <w:spacing w:line="254" w:lineRule="auto"/>
        <w:contextualSpacing w:val="0"/>
        <w:textAlignment w:val="baseline"/>
      </w:pPr>
      <w:ins w:id="531" w:author="Carlos Diego" w:date="2021-03-30T11:38:00Z">
        <w:r>
          <w:t>U</w:t>
        </w:r>
      </w:ins>
      <w:ins w:id="532" w:author="Carlos Diego" w:date="2021-03-29T19:39:00Z">
        <w:r w:rsidR="00822EB8">
          <w:t>ses appropriate</w:t>
        </w:r>
      </w:ins>
      <w:del w:id="533" w:author="Carlos Diego" w:date="2021-03-29T19:39:00Z">
        <w:r w:rsidR="00C77949" w:rsidDel="00822EB8">
          <w:delText>OSI-approved</w:delText>
        </w:r>
      </w:del>
      <w:r w:rsidR="00C77949">
        <w:t xml:space="preserve"> license</w:t>
      </w:r>
    </w:p>
    <w:p w14:paraId="55DE2D99" w14:textId="143A765E" w:rsidR="00C77949" w:rsidRDefault="00B23168" w:rsidP="00C77949">
      <w:pPr>
        <w:pStyle w:val="ListParagraph"/>
        <w:numPr>
          <w:ilvl w:val="0"/>
          <w:numId w:val="18"/>
        </w:numPr>
        <w:suppressAutoHyphens/>
        <w:autoSpaceDN w:val="0"/>
        <w:spacing w:line="254" w:lineRule="auto"/>
        <w:contextualSpacing w:val="0"/>
        <w:textAlignment w:val="baseline"/>
      </w:pPr>
      <w:ins w:id="534" w:author="Carlos Diego" w:date="2021-03-30T11:38:00Z">
        <w:r>
          <w:t>Artifact v</w:t>
        </w:r>
      </w:ins>
      <w:del w:id="535" w:author="Carlos Diego" w:date="2021-03-30T11:38:00Z">
        <w:r w:rsidR="00C77949" w:rsidDel="00B23168">
          <w:delText>software v</w:delText>
        </w:r>
      </w:del>
      <w:r w:rsidR="00C77949">
        <w:t xml:space="preserve">ersions </w:t>
      </w:r>
      <w:ins w:id="536" w:author="Carlos Diego" w:date="2021-03-29T19:42:00Z">
        <w:r w:rsidR="007C2627">
          <w:t xml:space="preserve">used </w:t>
        </w:r>
      </w:ins>
      <w:del w:id="537" w:author="Carlos Diego" w:date="2021-03-30T11:38:00Z">
        <w:r w:rsidR="00C77949" w:rsidDel="00B23168">
          <w:delText xml:space="preserve">in the paper </w:delText>
        </w:r>
      </w:del>
      <w:ins w:id="538" w:author="Carlos Diego" w:date="2021-04-01T14:26:00Z">
        <w:r w:rsidR="00D40615">
          <w:t>are</w:t>
        </w:r>
      </w:ins>
      <w:ins w:id="539" w:author="Carlos Diego" w:date="2021-03-29T19:41:00Z">
        <w:r w:rsidR="007C2627">
          <w:t xml:space="preserve"> </w:t>
        </w:r>
      </w:ins>
      <w:ins w:id="540" w:author="Carlos Diego" w:date="2021-03-30T11:38:00Z">
        <w:r>
          <w:t>indicated</w:t>
        </w:r>
      </w:ins>
      <w:ins w:id="541" w:author="Carlos Diego" w:date="2021-03-29T19:41:00Z">
        <w:r w:rsidR="007C2627">
          <w:t xml:space="preserve"> in </w:t>
        </w:r>
      </w:ins>
      <w:del w:id="542" w:author="Carlos Diego" w:date="2021-03-29T19:41:00Z">
        <w:r w:rsidR="00C77949" w:rsidDel="007C2627">
          <w:delText xml:space="preserve">vs. </w:delText>
        </w:r>
      </w:del>
      <w:ins w:id="543" w:author="Carlos Diego" w:date="2021-03-29T19:41:00Z">
        <w:r w:rsidR="007C2627">
          <w:t xml:space="preserve">the </w:t>
        </w:r>
      </w:ins>
      <w:r w:rsidR="00C77949">
        <w:t xml:space="preserve">repository </w:t>
      </w:r>
      <w:del w:id="544" w:author="Carlos Diego" w:date="2021-03-29T19:41:00Z">
        <w:r w:rsidR="00C77949" w:rsidDel="007C2627">
          <w:delText>matching</w:delText>
        </w:r>
      </w:del>
    </w:p>
    <w:p w14:paraId="47882F2F" w14:textId="31CE30E4" w:rsidR="00C77949" w:rsidDel="007C2627" w:rsidRDefault="00C77949" w:rsidP="00C77949">
      <w:pPr>
        <w:pStyle w:val="ListParagraph"/>
        <w:numPr>
          <w:ilvl w:val="0"/>
          <w:numId w:val="18"/>
        </w:numPr>
        <w:suppressAutoHyphens/>
        <w:autoSpaceDN w:val="0"/>
        <w:spacing w:line="254" w:lineRule="auto"/>
        <w:contextualSpacing w:val="0"/>
        <w:textAlignment w:val="baseline"/>
        <w:rPr>
          <w:del w:id="545" w:author="Carlos Diego" w:date="2021-03-29T19:44:00Z"/>
        </w:rPr>
      </w:pPr>
      <w:del w:id="546" w:author="Carlos Diego" w:date="2021-03-29T19:44:00Z">
        <w:r w:rsidDel="007C2627">
          <w:delText>performance claims</w:delText>
        </w:r>
      </w:del>
    </w:p>
    <w:p w14:paraId="4E86E76E" w14:textId="186629F8" w:rsidR="00C77949" w:rsidDel="007C2627" w:rsidRDefault="00C77949" w:rsidP="00C77949">
      <w:pPr>
        <w:pStyle w:val="ListParagraph"/>
        <w:numPr>
          <w:ilvl w:val="0"/>
          <w:numId w:val="18"/>
        </w:numPr>
        <w:suppressAutoHyphens/>
        <w:autoSpaceDN w:val="0"/>
        <w:spacing w:line="254" w:lineRule="auto"/>
        <w:contextualSpacing w:val="0"/>
        <w:textAlignment w:val="baseline"/>
        <w:rPr>
          <w:del w:id="547" w:author="Carlos Diego" w:date="2021-03-29T19:44:00Z"/>
        </w:rPr>
      </w:pPr>
      <w:del w:id="548" w:author="Carlos Diego" w:date="2021-03-29T19:44:00Z">
        <w:r w:rsidDel="007C2627">
          <w:delText>documentation</w:delText>
        </w:r>
      </w:del>
    </w:p>
    <w:p w14:paraId="28693A22" w14:textId="071CD58D" w:rsidR="00C77949" w:rsidRDefault="00B23168" w:rsidP="00C77949">
      <w:pPr>
        <w:pStyle w:val="ListParagraph"/>
        <w:numPr>
          <w:ilvl w:val="0"/>
          <w:numId w:val="18"/>
        </w:numPr>
        <w:suppressAutoHyphens/>
        <w:autoSpaceDN w:val="0"/>
        <w:spacing w:line="254" w:lineRule="auto"/>
        <w:contextualSpacing w:val="0"/>
        <w:textAlignment w:val="baseline"/>
      </w:pPr>
      <w:ins w:id="549" w:author="Carlos Diego" w:date="2021-03-30T11:38:00Z">
        <w:r>
          <w:t>P</w:t>
        </w:r>
      </w:ins>
      <w:ins w:id="550" w:author="Carlos Diego" w:date="2021-03-29T19:44:00Z">
        <w:r w:rsidR="007C2627">
          <w:t xml:space="preserve">rovides a </w:t>
        </w:r>
      </w:ins>
      <w:r w:rsidR="00C77949">
        <w:t>statement of need for the software</w:t>
      </w:r>
    </w:p>
    <w:p w14:paraId="67E7F5A7" w14:textId="48B94413" w:rsidR="00C77949" w:rsidRDefault="00B23168" w:rsidP="00C77949">
      <w:pPr>
        <w:pStyle w:val="ListParagraph"/>
        <w:numPr>
          <w:ilvl w:val="0"/>
          <w:numId w:val="18"/>
        </w:numPr>
        <w:suppressAutoHyphens/>
        <w:autoSpaceDN w:val="0"/>
        <w:spacing w:line="254" w:lineRule="auto"/>
        <w:contextualSpacing w:val="0"/>
        <w:textAlignment w:val="baseline"/>
      </w:pPr>
      <w:ins w:id="551" w:author="Carlos Diego" w:date="2021-03-30T11:38:00Z">
        <w:r>
          <w:t>I</w:t>
        </w:r>
      </w:ins>
      <w:ins w:id="552" w:author="Carlos Diego" w:date="2021-03-29T19:44:00Z">
        <w:r w:rsidR="007C2627">
          <w:t xml:space="preserve">ncludes </w:t>
        </w:r>
      </w:ins>
      <w:r w:rsidR="00C77949">
        <w:t>installation instructions</w:t>
      </w:r>
    </w:p>
    <w:p w14:paraId="48C7F690" w14:textId="614F548E" w:rsidR="00C77949" w:rsidRDefault="00B23168" w:rsidP="00C77949">
      <w:pPr>
        <w:pStyle w:val="ListParagraph"/>
        <w:numPr>
          <w:ilvl w:val="0"/>
          <w:numId w:val="18"/>
        </w:numPr>
        <w:suppressAutoHyphens/>
        <w:autoSpaceDN w:val="0"/>
        <w:spacing w:line="254" w:lineRule="auto"/>
        <w:contextualSpacing w:val="0"/>
        <w:textAlignment w:val="baseline"/>
      </w:pPr>
      <w:ins w:id="553" w:author="Carlos Diego" w:date="2021-03-30T11:38:00Z">
        <w:r>
          <w:t>I</w:t>
        </w:r>
      </w:ins>
      <w:ins w:id="554" w:author="Carlos Diego" w:date="2021-03-29T19:45:00Z">
        <w:r w:rsidR="007C2627">
          <w:t xml:space="preserve">ncludes </w:t>
        </w:r>
      </w:ins>
      <w:r w:rsidR="00C77949">
        <w:t>example</w:t>
      </w:r>
      <w:ins w:id="555" w:author="Carlos Diego" w:date="2021-03-29T19:45:00Z">
        <w:r w:rsidR="007C2627">
          <w:t>s of</w:t>
        </w:r>
      </w:ins>
      <w:r w:rsidR="00C77949">
        <w:t xml:space="preserve"> usage</w:t>
      </w:r>
      <w:ins w:id="556" w:author="Carlos Diego" w:date="2021-03-29T19:45:00Z">
        <w:r w:rsidR="007C2627">
          <w:t xml:space="preserve"> (e.g., input data, commands)</w:t>
        </w:r>
      </w:ins>
    </w:p>
    <w:p w14:paraId="3A4AC58F" w14:textId="2EE0B3CD" w:rsidR="00C77949" w:rsidRDefault="00B23168" w:rsidP="00C77949">
      <w:pPr>
        <w:pStyle w:val="ListParagraph"/>
        <w:numPr>
          <w:ilvl w:val="0"/>
          <w:numId w:val="18"/>
        </w:numPr>
        <w:suppressAutoHyphens/>
        <w:autoSpaceDN w:val="0"/>
        <w:spacing w:line="254" w:lineRule="auto"/>
        <w:contextualSpacing w:val="0"/>
        <w:textAlignment w:val="baseline"/>
      </w:pPr>
      <w:ins w:id="557" w:author="Carlos Diego" w:date="2021-03-30T11:38:00Z">
        <w:r>
          <w:t>I</w:t>
        </w:r>
      </w:ins>
      <w:ins w:id="558" w:author="Carlos Diego" w:date="2021-03-29T19:45:00Z">
        <w:r w:rsidR="007C2627">
          <w:t xml:space="preserve">ncludes a </w:t>
        </w:r>
      </w:ins>
      <w:r w:rsidR="00C77949">
        <w:t>documentation of functionality</w:t>
      </w:r>
    </w:p>
    <w:p w14:paraId="6189D138" w14:textId="2F6BF7E9" w:rsidR="00C77949" w:rsidRDefault="00B23168" w:rsidP="00C77949">
      <w:pPr>
        <w:pStyle w:val="ListParagraph"/>
        <w:numPr>
          <w:ilvl w:val="0"/>
          <w:numId w:val="18"/>
        </w:numPr>
        <w:suppressAutoHyphens/>
        <w:autoSpaceDN w:val="0"/>
        <w:spacing w:line="254" w:lineRule="auto"/>
        <w:contextualSpacing w:val="0"/>
        <w:textAlignment w:val="baseline"/>
      </w:pPr>
      <w:ins w:id="559" w:author="Carlos Diego" w:date="2021-03-30T11:38:00Z">
        <w:r>
          <w:t>I</w:t>
        </w:r>
      </w:ins>
      <w:ins w:id="560" w:author="Carlos Diego" w:date="2021-03-29T19:45:00Z">
        <w:r w:rsidR="007C2627">
          <w:t xml:space="preserve">ncludes </w:t>
        </w:r>
      </w:ins>
      <w:r w:rsidR="00C77949">
        <w:t>tests</w:t>
      </w:r>
      <w:ins w:id="561" w:author="Carlos Diego" w:date="2021-03-29T19:45:00Z">
        <w:r w:rsidR="007C2627">
          <w:t xml:space="preserve"> (e.g., unit test)</w:t>
        </w:r>
      </w:ins>
    </w:p>
    <w:p w14:paraId="7F2C3C1D" w14:textId="4B419A46" w:rsidR="00C77949" w:rsidRDefault="00B23168" w:rsidP="00C77949">
      <w:pPr>
        <w:pStyle w:val="ListParagraph"/>
        <w:numPr>
          <w:ilvl w:val="0"/>
          <w:numId w:val="18"/>
        </w:numPr>
        <w:suppressAutoHyphens/>
        <w:autoSpaceDN w:val="0"/>
        <w:spacing w:line="254" w:lineRule="auto"/>
        <w:contextualSpacing w:val="0"/>
        <w:textAlignment w:val="baseline"/>
      </w:pPr>
      <w:ins w:id="562" w:author="Carlos Diego" w:date="2021-03-30T11:38:00Z">
        <w:r>
          <w:t>I</w:t>
        </w:r>
      </w:ins>
      <w:ins w:id="563" w:author="Carlos Diego" w:date="2021-03-29T19:46:00Z">
        <w:r w:rsidR="007C2627">
          <w:t xml:space="preserve">ndicates </w:t>
        </w:r>
      </w:ins>
      <w:r w:rsidR="00C77949">
        <w:t>community guidelines</w:t>
      </w:r>
      <w:ins w:id="564" w:author="Carlos Diego" w:date="2021-03-29T19:46:00Z">
        <w:r w:rsidR="007C2627">
          <w:t xml:space="preserve"> that have been followed</w:t>
        </w:r>
      </w:ins>
    </w:p>
    <w:p w14:paraId="5F0B1E84" w14:textId="39CD97B4" w:rsidR="00C77949" w:rsidDel="007C2627" w:rsidRDefault="00B23168" w:rsidP="00C77949">
      <w:pPr>
        <w:pStyle w:val="ListParagraph"/>
        <w:numPr>
          <w:ilvl w:val="0"/>
          <w:numId w:val="18"/>
        </w:numPr>
        <w:suppressAutoHyphens/>
        <w:autoSpaceDN w:val="0"/>
        <w:spacing w:line="254" w:lineRule="auto"/>
        <w:contextualSpacing w:val="0"/>
        <w:textAlignment w:val="baseline"/>
        <w:rPr>
          <w:del w:id="565" w:author="Carlos Diego" w:date="2021-03-29T19:46:00Z"/>
        </w:rPr>
      </w:pPr>
      <w:ins w:id="566" w:author="Carlos Diego" w:date="2021-03-30T11:39:00Z">
        <w:r>
          <w:t>P</w:t>
        </w:r>
      </w:ins>
      <w:del w:id="567" w:author="Carlos Diego" w:date="2021-03-29T19:46:00Z">
        <w:r w:rsidR="00C77949" w:rsidDel="007C2627">
          <w:delText>author list</w:delText>
        </w:r>
      </w:del>
    </w:p>
    <w:p w14:paraId="489EA311" w14:textId="61CE1F76" w:rsidR="00C77949" w:rsidDel="007C2627" w:rsidRDefault="00C77949" w:rsidP="00C77949">
      <w:pPr>
        <w:pStyle w:val="ListParagraph"/>
        <w:numPr>
          <w:ilvl w:val="0"/>
          <w:numId w:val="18"/>
        </w:numPr>
        <w:suppressAutoHyphens/>
        <w:autoSpaceDN w:val="0"/>
        <w:spacing w:line="254" w:lineRule="auto"/>
        <w:contextualSpacing w:val="0"/>
        <w:textAlignment w:val="baseline"/>
        <w:rPr>
          <w:del w:id="568" w:author="Carlos Diego" w:date="2021-03-29T19:46:00Z"/>
        </w:rPr>
      </w:pPr>
      <w:del w:id="569" w:author="Carlos Diego" w:date="2021-03-29T19:46:00Z">
        <w:r w:rsidDel="007C2627">
          <w:delText>well-structured references</w:delText>
        </w:r>
      </w:del>
    </w:p>
    <w:p w14:paraId="08E29959" w14:textId="532E7F11" w:rsidR="00C77949" w:rsidDel="00B23168" w:rsidRDefault="00C77949" w:rsidP="00C77949">
      <w:pPr>
        <w:pStyle w:val="ListParagraph"/>
        <w:numPr>
          <w:ilvl w:val="0"/>
          <w:numId w:val="18"/>
        </w:numPr>
        <w:suppressAutoHyphens/>
        <w:autoSpaceDN w:val="0"/>
        <w:spacing w:line="254" w:lineRule="auto"/>
        <w:contextualSpacing w:val="0"/>
        <w:textAlignment w:val="baseline"/>
        <w:rPr>
          <w:del w:id="570" w:author="Carlos Diego" w:date="2021-03-30T11:39:00Z"/>
        </w:rPr>
      </w:pPr>
      <w:del w:id="571" w:author="Carlos Diego" w:date="2021-03-30T11:39:00Z">
        <w:r w:rsidDel="00B23168">
          <w:delText>p</w:delText>
        </w:r>
      </w:del>
      <w:r>
        <w:t>ermanent</w:t>
      </w:r>
      <w:ins w:id="572" w:author="Carlos Diego" w:date="2021-03-29T19:47:00Z">
        <w:r w:rsidR="007C2627">
          <w:t>ly available for retrieval</w:t>
        </w:r>
      </w:ins>
      <w:del w:id="573" w:author="Carlos Diego" w:date="2021-03-29T19:47:00Z">
        <w:r w:rsidDel="007C2627">
          <w:delText xml:space="preserve"> archive</w:delText>
        </w:r>
      </w:del>
      <w:r>
        <w:t xml:space="preserve"> </w:t>
      </w:r>
    </w:p>
    <w:p w14:paraId="78219A75" w14:textId="32422796" w:rsidR="00C77949" w:rsidDel="00B23168" w:rsidRDefault="00C77949" w:rsidP="00DD6C9B">
      <w:pPr>
        <w:pStyle w:val="ListParagraph"/>
        <w:numPr>
          <w:ilvl w:val="0"/>
          <w:numId w:val="18"/>
        </w:numPr>
        <w:suppressAutoHyphens/>
        <w:autoSpaceDN w:val="0"/>
        <w:spacing w:line="254" w:lineRule="auto"/>
        <w:contextualSpacing w:val="0"/>
        <w:textAlignment w:val="baseline"/>
        <w:rPr>
          <w:del w:id="574" w:author="Carlos Diego" w:date="2021-03-30T11:39:00Z"/>
        </w:rPr>
      </w:pPr>
      <w:del w:id="575" w:author="Carlos Diego" w:date="2021-03-30T11:39:00Z">
        <w:r w:rsidDel="00B23168">
          <w:delText>DOI</w:delText>
        </w:r>
      </w:del>
    </w:p>
    <w:p w14:paraId="3C2F845F" w14:textId="77777777" w:rsidR="00C77949" w:rsidRDefault="00C77949">
      <w:pPr>
        <w:pStyle w:val="ListParagraph"/>
        <w:numPr>
          <w:ilvl w:val="0"/>
          <w:numId w:val="18"/>
        </w:numPr>
        <w:suppressAutoHyphens/>
        <w:autoSpaceDN w:val="0"/>
        <w:spacing w:line="254" w:lineRule="auto"/>
        <w:contextualSpacing w:val="0"/>
        <w:textAlignment w:val="baseline"/>
        <w:pPrChange w:id="576" w:author="Carlos Diego" w:date="2021-03-30T11:39:00Z">
          <w:pPr/>
        </w:pPrChange>
      </w:pPr>
    </w:p>
    <w:p w14:paraId="05F612BF" w14:textId="77777777" w:rsidR="00C77949" w:rsidRDefault="00C77949" w:rsidP="00C77949">
      <w:pPr>
        <w:pStyle w:val="Heading1"/>
        <w:pBdr>
          <w:bottom w:val="single" w:sz="4" w:space="1" w:color="595959"/>
        </w:pBdr>
        <w:suppressAutoHyphens/>
        <w:autoSpaceDN w:val="0"/>
        <w:spacing w:line="254" w:lineRule="auto"/>
        <w:textAlignment w:val="baseline"/>
      </w:pPr>
      <w:r>
        <w:t xml:space="preserve">The Journal of Open Research Software (JORS)    </w:t>
      </w:r>
    </w:p>
    <w:p w14:paraId="4C39E1E2" w14:textId="77777777" w:rsidR="00C77949" w:rsidRDefault="00C77949" w:rsidP="00C77949">
      <w:r>
        <w:t xml:space="preserve">Below we report a list of practices and properties extracted from </w:t>
      </w:r>
      <w:r w:rsidR="000E5A89">
        <w:rPr>
          <w:rFonts w:cs="Calibri"/>
        </w:rPr>
        <w:fldChar w:fldCharType="begin"/>
      </w:r>
      <w:r w:rsidR="00E82754">
        <w:rPr>
          <w:rFonts w:cs="Calibri"/>
        </w:rPr>
        <w:instrText xml:space="preserve"> ADDIN ZOTERO_ITEM CSL_CITATION {"citationID":"XaWjS15b","properties":{"formattedCitation":"(JORS, 2021)","plainCitation":"(JORS, 2021)","noteIndex":0},"citationItems":[{"id":3421,"uris":["http://zotero.org/users/1020597/items/AIXKKTRK"],"uri":["http://zotero.org/users/1020597/items/AIXKKTRK"],"itemData":{"id":3421,"type":"webpage","abstract":"The Journal of Open Research Software (JORS) features peer reviewed Software Metapapers describing research software with high reuse potential. We are working with a number of specialist and institutional repositories to ensure that the associated software is professionally archived, preserved, and is openly available. Equally importantly, the software and the papers will be citable, and reuse will be tracked.JORS also publishes full-length research papers that cover different aspects of creating, maintaining and evaluating open source research software. The aim of the section is to promote the dissemination of best practice and experience related to the development and maintenance of reusable, sustainable research software.","language":"en","title":"The Journal of Open Research Software - Editorial Policies","title-short":"Editorial Policies","URL":"http://openresearchsoftware.metajnl.com/about/editorialpolicies/","author":[{"family":"JORS","given":""}],"accessed":{"date-parts":[["2021",3,18]]},"issued":{"date-parts":[["2021",2,17]]}}}],"schema":"https://github.com/citation-style-language/schema/raw/master/csl-citation.json"} </w:instrText>
      </w:r>
      <w:r w:rsidR="000E5A89">
        <w:rPr>
          <w:rFonts w:cs="Calibri"/>
        </w:rPr>
        <w:fldChar w:fldCharType="separate"/>
      </w:r>
      <w:r w:rsidR="00E82754" w:rsidRPr="00E82754">
        <w:rPr>
          <w:rFonts w:ascii="Calibri" w:hAnsi="Calibri" w:cs="Calibri"/>
        </w:rPr>
        <w:t>(JORS, 2021)</w:t>
      </w:r>
      <w:r w:rsidR="000E5A89">
        <w:rPr>
          <w:rFonts w:cs="Calibri"/>
        </w:rPr>
        <w:fldChar w:fldCharType="end"/>
      </w:r>
      <w:r>
        <w:t>.</w:t>
      </w:r>
    </w:p>
    <w:p w14:paraId="639B734A" w14:textId="6F4928CF" w:rsidR="00C77949" w:rsidRDefault="00B23168" w:rsidP="00C77949">
      <w:pPr>
        <w:pStyle w:val="ListParagraph"/>
        <w:numPr>
          <w:ilvl w:val="0"/>
          <w:numId w:val="19"/>
        </w:numPr>
        <w:suppressAutoHyphens/>
        <w:autoSpaceDN w:val="0"/>
        <w:spacing w:line="254" w:lineRule="auto"/>
        <w:contextualSpacing w:val="0"/>
        <w:textAlignment w:val="baseline"/>
      </w:pPr>
      <w:ins w:id="577" w:author="Carlos Diego" w:date="2021-03-30T11:39:00Z">
        <w:r>
          <w:t>P</w:t>
        </w:r>
      </w:ins>
      <w:ins w:id="578" w:author="Carlos Diego" w:date="2021-03-30T09:11:00Z">
        <w:r w:rsidR="00FF6196">
          <w:t xml:space="preserve">rovides information to download the </w:t>
        </w:r>
      </w:ins>
      <w:del w:id="579" w:author="Carlos Diego" w:date="2021-03-30T09:11:00Z">
        <w:r w:rsidR="00C77949" w:rsidDel="00FF6196">
          <w:delText>S</w:delText>
        </w:r>
      </w:del>
      <w:ins w:id="580" w:author="Carlos Diego" w:date="2021-03-30T09:11:00Z">
        <w:r w:rsidR="00FF6196">
          <w:t>s</w:t>
        </w:r>
      </w:ins>
      <w:r w:rsidR="00C77949">
        <w:t>oftware</w:t>
      </w:r>
      <w:del w:id="581" w:author="Carlos Diego" w:date="2021-03-30T09:11:00Z">
        <w:r w:rsidR="00C77949" w:rsidDel="00FF6196">
          <w:delText xml:space="preserve"> downloadable based on the information provided</w:delText>
        </w:r>
      </w:del>
    </w:p>
    <w:p w14:paraId="5DA2D611" w14:textId="5D7CABED" w:rsidR="00C77949" w:rsidRDefault="00B23168" w:rsidP="00C77949">
      <w:pPr>
        <w:pStyle w:val="ListParagraph"/>
        <w:numPr>
          <w:ilvl w:val="0"/>
          <w:numId w:val="19"/>
        </w:numPr>
        <w:suppressAutoHyphens/>
        <w:autoSpaceDN w:val="0"/>
        <w:spacing w:line="254" w:lineRule="auto"/>
        <w:contextualSpacing w:val="0"/>
        <w:textAlignment w:val="baseline"/>
      </w:pPr>
      <w:ins w:id="582" w:author="Carlos Diego" w:date="2021-03-30T11:39:00Z">
        <w:r>
          <w:t xml:space="preserve">Executable </w:t>
        </w:r>
      </w:ins>
      <w:del w:id="583" w:author="Carlos Diego" w:date="2021-03-30T11:39:00Z">
        <w:r w:rsidR="00C77949" w:rsidDel="00B23168">
          <w:delText>The s</w:delText>
        </w:r>
      </w:del>
      <w:ins w:id="584" w:author="Carlos Diego" w:date="2021-03-30T11:39:00Z">
        <w:r>
          <w:t xml:space="preserve">artifacts </w:t>
        </w:r>
      </w:ins>
      <w:del w:id="585" w:author="Carlos Diego" w:date="2021-03-30T11:39:00Z">
        <w:r w:rsidR="00C77949" w:rsidDel="00B23168">
          <w:delText xml:space="preserve">oftware </w:delText>
        </w:r>
      </w:del>
      <w:r w:rsidR="00C77949">
        <w:t>behave</w:t>
      </w:r>
      <w:del w:id="586" w:author="Carlos Diego" w:date="2021-03-30T11:39:00Z">
        <w:r w:rsidR="00C77949" w:rsidDel="00B23168">
          <w:delText>s</w:delText>
        </w:r>
      </w:del>
      <w:r w:rsidR="00C77949">
        <w:t xml:space="preserve"> as described</w:t>
      </w:r>
    </w:p>
    <w:p w14:paraId="7CF91F08" w14:textId="393BAEEE" w:rsidR="00FF6196" w:rsidRDefault="00C77949" w:rsidP="00C77949">
      <w:pPr>
        <w:pStyle w:val="ListParagraph"/>
        <w:numPr>
          <w:ilvl w:val="0"/>
          <w:numId w:val="19"/>
        </w:numPr>
        <w:suppressAutoHyphens/>
        <w:autoSpaceDN w:val="0"/>
        <w:spacing w:line="254" w:lineRule="auto"/>
        <w:contextualSpacing w:val="0"/>
        <w:textAlignment w:val="baseline"/>
        <w:rPr>
          <w:ins w:id="587" w:author="Carlos Diego" w:date="2021-03-30T09:12:00Z"/>
        </w:rPr>
      </w:pPr>
      <w:del w:id="588" w:author="Carlos Diego" w:date="2021-03-30T09:26:00Z">
        <w:r w:rsidDel="00030B05">
          <w:delText xml:space="preserve">Accuracy and quality of the metadata (e.g., </w:delText>
        </w:r>
      </w:del>
      <w:ins w:id="589" w:author="Carlos Diego" w:date="2021-03-30T11:39:00Z">
        <w:r w:rsidR="00B23168">
          <w:t>P</w:t>
        </w:r>
      </w:ins>
      <w:ins w:id="590" w:author="Carlos Diego" w:date="2021-03-30T09:12:00Z">
        <w:r w:rsidR="00FF6196">
          <w:t xml:space="preserve">rovides a </w:t>
        </w:r>
      </w:ins>
      <w:r>
        <w:t>list of contributors</w:t>
      </w:r>
    </w:p>
    <w:p w14:paraId="03185FAF" w14:textId="3038EEC8" w:rsidR="00FF6196" w:rsidRDefault="00B23168" w:rsidP="00C77949">
      <w:pPr>
        <w:pStyle w:val="ListParagraph"/>
        <w:numPr>
          <w:ilvl w:val="0"/>
          <w:numId w:val="19"/>
        </w:numPr>
        <w:suppressAutoHyphens/>
        <w:autoSpaceDN w:val="0"/>
        <w:spacing w:line="254" w:lineRule="auto"/>
        <w:contextualSpacing w:val="0"/>
        <w:textAlignment w:val="baseline"/>
        <w:rPr>
          <w:ins w:id="591" w:author="Carlos Diego" w:date="2021-03-30T09:12:00Z"/>
        </w:rPr>
      </w:pPr>
      <w:ins w:id="592" w:author="Carlos Diego" w:date="2021-03-30T11:39:00Z">
        <w:r>
          <w:t>U</w:t>
        </w:r>
      </w:ins>
      <w:ins w:id="593" w:author="Carlos Diego" w:date="2021-03-30T09:12:00Z">
        <w:r w:rsidR="00FF6196">
          <w:t>ses appropriate</w:t>
        </w:r>
      </w:ins>
      <w:del w:id="594" w:author="Carlos Diego" w:date="2021-03-30T09:12:00Z">
        <w:r w:rsidR="00C77949" w:rsidDel="00FF6196">
          <w:delText>,</w:delText>
        </w:r>
      </w:del>
      <w:r w:rsidR="00C77949">
        <w:t xml:space="preserve"> license</w:t>
      </w:r>
    </w:p>
    <w:p w14:paraId="4AFB3180" w14:textId="4AE9E5D1" w:rsidR="00C77949" w:rsidRDefault="00B23168" w:rsidP="00C77949">
      <w:pPr>
        <w:pStyle w:val="ListParagraph"/>
        <w:numPr>
          <w:ilvl w:val="0"/>
          <w:numId w:val="19"/>
        </w:numPr>
        <w:suppressAutoHyphens/>
        <w:autoSpaceDN w:val="0"/>
        <w:spacing w:line="254" w:lineRule="auto"/>
        <w:contextualSpacing w:val="0"/>
        <w:textAlignment w:val="baseline"/>
      </w:pPr>
      <w:ins w:id="595" w:author="Carlos Diego" w:date="2021-03-30T11:39:00Z">
        <w:r>
          <w:t>R</w:t>
        </w:r>
      </w:ins>
      <w:ins w:id="596" w:author="Carlos Diego" w:date="2021-03-30T09:12:00Z">
        <w:r w:rsidR="00FF6196">
          <w:t xml:space="preserve">eports </w:t>
        </w:r>
      </w:ins>
      <w:del w:id="597" w:author="Carlos Diego" w:date="2021-03-30T09:12:00Z">
        <w:r w:rsidR="00C77949" w:rsidDel="00FF6196">
          <w:delText xml:space="preserve">, </w:delText>
        </w:r>
      </w:del>
      <w:r w:rsidR="00C77949">
        <w:t>limitations</w:t>
      </w:r>
      <w:ins w:id="598" w:author="Carlos Diego" w:date="2021-03-30T09:12:00Z">
        <w:r w:rsidR="00FF6196">
          <w:t xml:space="preserve"> of the project (e.g., performance</w:t>
        </w:r>
      </w:ins>
      <w:ins w:id="599" w:author="Carlos Diego" w:date="2021-03-30T09:13:00Z">
        <w:r w:rsidR="00FF6196">
          <w:t>, supported formats</w:t>
        </w:r>
      </w:ins>
      <w:r w:rsidR="00C77949">
        <w:t>)</w:t>
      </w:r>
    </w:p>
    <w:p w14:paraId="21A6E7D9" w14:textId="72C86BAF" w:rsidR="00C77949" w:rsidRDefault="00B23168" w:rsidP="00C77949">
      <w:pPr>
        <w:pStyle w:val="ListParagraph"/>
        <w:numPr>
          <w:ilvl w:val="0"/>
          <w:numId w:val="19"/>
        </w:numPr>
        <w:suppressAutoHyphens/>
        <w:autoSpaceDN w:val="0"/>
        <w:spacing w:line="254" w:lineRule="auto"/>
        <w:contextualSpacing w:val="0"/>
        <w:textAlignment w:val="baseline"/>
      </w:pPr>
      <w:ins w:id="600" w:author="Carlos Diego" w:date="2021-03-30T11:39:00Z">
        <w:r>
          <w:lastRenderedPageBreak/>
          <w:t>P</w:t>
        </w:r>
      </w:ins>
      <w:ins w:id="601" w:author="Carlos Diego" w:date="2021-03-30T09:13:00Z">
        <w:r w:rsidR="00FF6196">
          <w:t xml:space="preserve">rovides </w:t>
        </w:r>
      </w:ins>
      <w:ins w:id="602" w:author="Carlos Diego" w:date="2021-03-30T09:32:00Z">
        <w:r>
          <w:t>a</w:t>
        </w:r>
        <w:r w:rsidR="00030B05">
          <w:t xml:space="preserve"> </w:t>
        </w:r>
      </w:ins>
      <w:del w:id="603" w:author="Carlos Diego" w:date="2021-03-30T11:39:00Z">
        <w:r w:rsidR="00C77949" w:rsidDel="00B23168">
          <w:delText xml:space="preserve">indication </w:delText>
        </w:r>
      </w:del>
      <w:ins w:id="604" w:author="Carlos Diego" w:date="2021-03-30T11:39:00Z">
        <w:r>
          <w:t xml:space="preserve">description </w:t>
        </w:r>
      </w:ins>
      <w:r w:rsidR="00C77949">
        <w:t>of the software's functionality</w:t>
      </w:r>
    </w:p>
    <w:p w14:paraId="1B193C56" w14:textId="2DADF9AC" w:rsidR="00C77949" w:rsidRDefault="00B23168" w:rsidP="00C77949">
      <w:pPr>
        <w:pStyle w:val="ListParagraph"/>
        <w:numPr>
          <w:ilvl w:val="0"/>
          <w:numId w:val="19"/>
        </w:numPr>
        <w:suppressAutoHyphens/>
        <w:autoSpaceDN w:val="0"/>
        <w:spacing w:line="254" w:lineRule="auto"/>
        <w:contextualSpacing w:val="0"/>
        <w:textAlignment w:val="baseline"/>
      </w:pPr>
      <w:ins w:id="605" w:author="Carlos Diego" w:date="2021-03-30T11:39:00Z">
        <w:r>
          <w:t>P</w:t>
        </w:r>
      </w:ins>
      <w:ins w:id="606" w:author="Carlos Diego" w:date="2021-03-30T09:32:00Z">
        <w:r>
          <w:t>rovides a</w:t>
        </w:r>
        <w:r w:rsidR="00030B05">
          <w:t xml:space="preserve"> </w:t>
        </w:r>
      </w:ins>
      <w:ins w:id="607" w:author="Carlos Diego" w:date="2021-03-30T11:39:00Z">
        <w:r>
          <w:t>description</w:t>
        </w:r>
      </w:ins>
      <w:ins w:id="608" w:author="Carlos Diego" w:date="2021-03-30T09:32:00Z">
        <w:r w:rsidR="00030B05">
          <w:t xml:space="preserve"> of </w:t>
        </w:r>
      </w:ins>
      <w:r w:rsidR="00C77949">
        <w:t xml:space="preserve">where </w:t>
      </w:r>
      <w:del w:id="609" w:author="Carlos Diego" w:date="2021-03-30T09:32:00Z">
        <w:r w:rsidR="00C77949" w:rsidDel="00030B05">
          <w:delText xml:space="preserve">it </w:delText>
        </w:r>
      </w:del>
      <w:ins w:id="610" w:author="Carlos Diego" w:date="2021-03-30T09:32:00Z">
        <w:r w:rsidR="00030B05">
          <w:t xml:space="preserve">the software </w:t>
        </w:r>
      </w:ins>
      <w:del w:id="611" w:author="Carlos Diego" w:date="2021-03-30T09:32:00Z">
        <w:r w:rsidR="00C77949" w:rsidDel="00030B05">
          <w:delText>would be</w:delText>
        </w:r>
      </w:del>
      <w:ins w:id="612" w:author="Carlos Diego" w:date="2021-03-30T09:32:00Z">
        <w:r w:rsidR="00030B05">
          <w:t>can be</w:t>
        </w:r>
      </w:ins>
      <w:r w:rsidR="00C77949">
        <w:t xml:space="preserve"> used</w:t>
      </w:r>
    </w:p>
    <w:p w14:paraId="322C742D" w14:textId="45835A0A" w:rsidR="00C77949" w:rsidRDefault="00B23168" w:rsidP="00C77949">
      <w:pPr>
        <w:pStyle w:val="ListParagraph"/>
        <w:numPr>
          <w:ilvl w:val="0"/>
          <w:numId w:val="19"/>
        </w:numPr>
        <w:suppressAutoHyphens/>
        <w:autoSpaceDN w:val="0"/>
        <w:spacing w:line="254" w:lineRule="auto"/>
        <w:contextualSpacing w:val="0"/>
        <w:textAlignment w:val="baseline"/>
      </w:pPr>
      <w:ins w:id="613" w:author="Carlos Diego" w:date="2021-03-30T11:40:00Z">
        <w:r>
          <w:t>P</w:t>
        </w:r>
      </w:ins>
      <w:ins w:id="614" w:author="Carlos Diego" w:date="2021-03-30T09:32:00Z">
        <w:r w:rsidR="00030B05">
          <w:t xml:space="preserve">rovides </w:t>
        </w:r>
      </w:ins>
      <w:r w:rsidR="00C77949">
        <w:t xml:space="preserve">keywords </w:t>
      </w:r>
      <w:ins w:id="615" w:author="Carlos Diego" w:date="2021-03-30T09:33:00Z">
        <w:r w:rsidR="00030B05">
          <w:t xml:space="preserve">to </w:t>
        </w:r>
      </w:ins>
      <w:r w:rsidR="00C77949">
        <w:t xml:space="preserve">enable </w:t>
      </w:r>
      <w:del w:id="616" w:author="Carlos Diego" w:date="2021-03-30T09:33:00Z">
        <w:r w:rsidR="00C77949" w:rsidDel="00030B05">
          <w:delText xml:space="preserve">[...] </w:delText>
        </w:r>
      </w:del>
      <w:r w:rsidR="00C77949">
        <w:t>to search for the software</w:t>
      </w:r>
    </w:p>
    <w:p w14:paraId="00385010" w14:textId="424617F1" w:rsidR="00030B05" w:rsidRDefault="00B23168" w:rsidP="00C77949">
      <w:pPr>
        <w:pStyle w:val="ListParagraph"/>
        <w:numPr>
          <w:ilvl w:val="0"/>
          <w:numId w:val="19"/>
        </w:numPr>
        <w:suppressAutoHyphens/>
        <w:autoSpaceDN w:val="0"/>
        <w:spacing w:line="254" w:lineRule="auto"/>
        <w:contextualSpacing w:val="0"/>
        <w:textAlignment w:val="baseline"/>
        <w:rPr>
          <w:ins w:id="617" w:author="Carlos Diego" w:date="2021-03-30T09:34:00Z"/>
        </w:rPr>
      </w:pPr>
      <w:ins w:id="618" w:author="Carlos Diego" w:date="2021-03-30T11:40:00Z">
        <w:r>
          <w:t>P</w:t>
        </w:r>
      </w:ins>
      <w:ins w:id="619" w:author="Carlos Diego" w:date="2021-03-30T09:33:00Z">
        <w:r w:rsidR="00030B05">
          <w:t xml:space="preserve">rovides </w:t>
        </w:r>
      </w:ins>
      <w:del w:id="620" w:author="Carlos Diego" w:date="2021-03-30T09:33:00Z">
        <w:r w:rsidR="00C77949" w:rsidDel="00030B05">
          <w:delText xml:space="preserve">Introduction: Enough background </w:delText>
        </w:r>
      </w:del>
      <w:del w:id="621" w:author="Carlos Diego" w:date="2021-03-30T09:34:00Z">
        <w:r w:rsidR="00C77949" w:rsidDel="00030B05">
          <w:delText>information to understand</w:delText>
        </w:r>
      </w:del>
      <w:ins w:id="622" w:author="Carlos Diego" w:date="2021-03-30T09:34:00Z">
        <w:r w:rsidR="00030B05">
          <w:t>an indication of</w:t>
        </w:r>
      </w:ins>
      <w:r w:rsidR="00C77949">
        <w:t xml:space="preserve"> the context of the software development</w:t>
      </w:r>
    </w:p>
    <w:p w14:paraId="6E71C061" w14:textId="3022A88E" w:rsidR="00C77949" w:rsidRDefault="00B23168" w:rsidP="00C77949">
      <w:pPr>
        <w:pStyle w:val="ListParagraph"/>
        <w:numPr>
          <w:ilvl w:val="0"/>
          <w:numId w:val="19"/>
        </w:numPr>
        <w:suppressAutoHyphens/>
        <w:autoSpaceDN w:val="0"/>
        <w:spacing w:line="254" w:lineRule="auto"/>
        <w:contextualSpacing w:val="0"/>
        <w:textAlignment w:val="baseline"/>
      </w:pPr>
      <w:ins w:id="623" w:author="Carlos Diego" w:date="2021-03-30T11:40:00Z">
        <w:r>
          <w:t>P</w:t>
        </w:r>
      </w:ins>
      <w:ins w:id="624" w:author="Carlos Diego" w:date="2021-03-30T09:34:00Z">
        <w:r w:rsidR="00030B05">
          <w:t xml:space="preserve">rovides an indication of the context of the software </w:t>
        </w:r>
      </w:ins>
      <w:del w:id="625" w:author="Carlos Diego" w:date="2021-03-30T09:34:00Z">
        <w:r w:rsidR="00C77949" w:rsidDel="00030B05">
          <w:delText xml:space="preserve">'s and </w:delText>
        </w:r>
      </w:del>
      <w:r w:rsidR="00C77949">
        <w:t>use</w:t>
      </w:r>
    </w:p>
    <w:p w14:paraId="1E2E4969" w14:textId="3F25DD99" w:rsidR="00030B05" w:rsidRDefault="00B23168" w:rsidP="00C77949">
      <w:pPr>
        <w:pStyle w:val="ListParagraph"/>
        <w:numPr>
          <w:ilvl w:val="0"/>
          <w:numId w:val="19"/>
        </w:numPr>
        <w:suppressAutoHyphens/>
        <w:autoSpaceDN w:val="0"/>
        <w:spacing w:line="254" w:lineRule="auto"/>
        <w:contextualSpacing w:val="0"/>
        <w:textAlignment w:val="baseline"/>
        <w:rPr>
          <w:ins w:id="626" w:author="Carlos Diego" w:date="2021-03-30T09:35:00Z"/>
        </w:rPr>
      </w:pPr>
      <w:ins w:id="627" w:author="Carlos Diego" w:date="2021-03-30T11:40:00Z">
        <w:r>
          <w:t>P</w:t>
        </w:r>
      </w:ins>
      <w:ins w:id="628" w:author="Carlos Diego" w:date="2021-03-30T09:34:00Z">
        <w:r w:rsidR="00030B05">
          <w:t xml:space="preserve">rovides a description of </w:t>
        </w:r>
      </w:ins>
      <w:del w:id="629" w:author="Carlos Diego" w:date="2021-03-30T09:34:00Z">
        <w:r w:rsidR="00C77949" w:rsidDel="00030B05">
          <w:delText>Implementation and Architecture: H</w:delText>
        </w:r>
      </w:del>
      <w:ins w:id="630" w:author="Carlos Diego" w:date="2021-03-30T09:34:00Z">
        <w:r w:rsidR="00030B05">
          <w:t>h</w:t>
        </w:r>
      </w:ins>
      <w:r w:rsidR="00C77949">
        <w:t>ow the software is designed</w:t>
      </w:r>
      <w:del w:id="631" w:author="Carlos Diego" w:date="2021-03-30T09:35:00Z">
        <w:r w:rsidR="00C77949" w:rsidDel="00030B05">
          <w:delText xml:space="preserve">, and </w:delText>
        </w:r>
      </w:del>
    </w:p>
    <w:p w14:paraId="1CEE47DF" w14:textId="34BD378F" w:rsidR="00C77949" w:rsidRDefault="00B23168" w:rsidP="00C77949">
      <w:pPr>
        <w:pStyle w:val="ListParagraph"/>
        <w:numPr>
          <w:ilvl w:val="0"/>
          <w:numId w:val="19"/>
        </w:numPr>
        <w:suppressAutoHyphens/>
        <w:autoSpaceDN w:val="0"/>
        <w:spacing w:line="254" w:lineRule="auto"/>
        <w:contextualSpacing w:val="0"/>
        <w:textAlignment w:val="baseline"/>
      </w:pPr>
      <w:ins w:id="632" w:author="Carlos Diego" w:date="2021-03-30T11:40:00Z">
        <w:r>
          <w:t>P</w:t>
        </w:r>
      </w:ins>
      <w:ins w:id="633" w:author="Carlos Diego" w:date="2021-03-30T09:35:00Z">
        <w:r w:rsidR="00030B05">
          <w:t xml:space="preserve">rovides a description of </w:t>
        </w:r>
      </w:ins>
      <w:r w:rsidR="00C77949">
        <w:t xml:space="preserve">constraints that may be placed on </w:t>
      </w:r>
      <w:del w:id="634" w:author="Carlos Diego" w:date="2021-03-30T09:35:00Z">
        <w:r w:rsidR="00C77949" w:rsidDel="00030B05">
          <w:delText xml:space="preserve">its </w:delText>
        </w:r>
      </w:del>
      <w:ins w:id="635" w:author="Carlos Diego" w:date="2021-03-30T09:35:00Z">
        <w:r w:rsidR="00030B05">
          <w:t xml:space="preserve">the software’s </w:t>
        </w:r>
      </w:ins>
      <w:r w:rsidR="00C77949">
        <w:t>use</w:t>
      </w:r>
    </w:p>
    <w:p w14:paraId="7C47E896" w14:textId="2FF25574" w:rsidR="00C77949" w:rsidRDefault="00B23168" w:rsidP="00C77949">
      <w:pPr>
        <w:pStyle w:val="ListParagraph"/>
        <w:numPr>
          <w:ilvl w:val="0"/>
          <w:numId w:val="19"/>
        </w:numPr>
        <w:suppressAutoHyphens/>
        <w:autoSpaceDN w:val="0"/>
        <w:spacing w:line="254" w:lineRule="auto"/>
        <w:contextualSpacing w:val="0"/>
        <w:textAlignment w:val="baseline"/>
      </w:pPr>
      <w:ins w:id="636" w:author="Carlos Diego" w:date="2021-03-30T11:40:00Z">
        <w:r>
          <w:t>P</w:t>
        </w:r>
      </w:ins>
      <w:ins w:id="637" w:author="Carlos Diego" w:date="2021-03-30T10:03:00Z">
        <w:r w:rsidR="009735CF">
          <w:t xml:space="preserve">rovides adequate explanation of </w:t>
        </w:r>
      </w:ins>
      <w:del w:id="638" w:author="Carlos Diego" w:date="2021-03-30T10:03:00Z">
        <w:r w:rsidR="00C77949" w:rsidDel="009735CF">
          <w:delText>Quality control: H</w:delText>
        </w:r>
      </w:del>
      <w:ins w:id="639" w:author="Carlos Diego" w:date="2021-03-30T10:03:00Z">
        <w:r w:rsidR="009735CF">
          <w:t>h</w:t>
        </w:r>
      </w:ins>
      <w:r w:rsidR="00C77949">
        <w:t>ow results can be trusted</w:t>
      </w:r>
    </w:p>
    <w:p w14:paraId="1F3A4D62" w14:textId="68E4B2A6" w:rsidR="009735CF" w:rsidRDefault="00B23168" w:rsidP="00C77949">
      <w:pPr>
        <w:pStyle w:val="ListParagraph"/>
        <w:numPr>
          <w:ilvl w:val="0"/>
          <w:numId w:val="19"/>
        </w:numPr>
        <w:suppressAutoHyphens/>
        <w:autoSpaceDN w:val="0"/>
        <w:spacing w:line="254" w:lineRule="auto"/>
        <w:contextualSpacing w:val="0"/>
        <w:textAlignment w:val="baseline"/>
        <w:rPr>
          <w:ins w:id="640" w:author="Carlos Diego" w:date="2021-03-30T10:04:00Z"/>
        </w:rPr>
      </w:pPr>
      <w:ins w:id="641" w:author="Carlos Diego" w:date="2021-03-30T11:40:00Z">
        <w:r>
          <w:t>P</w:t>
        </w:r>
      </w:ins>
      <w:ins w:id="642" w:author="Carlos Diego" w:date="2021-03-30T10:03:00Z">
        <w:r w:rsidR="009735CF">
          <w:t xml:space="preserve">rovides </w:t>
        </w:r>
      </w:ins>
      <w:del w:id="643" w:author="Carlos Diego" w:date="2021-03-30T10:03:00Z">
        <w:r w:rsidR="00C77949" w:rsidDel="009735CF">
          <w:delText>Reuse: s</w:delText>
        </w:r>
      </w:del>
      <w:ins w:id="644" w:author="Carlos Diego" w:date="2021-03-30T10:03:00Z">
        <w:r w:rsidR="009735CF">
          <w:t>s</w:t>
        </w:r>
      </w:ins>
      <w:r w:rsidR="00C77949">
        <w:t>uggestions for other potential applications</w:t>
      </w:r>
      <w:del w:id="645" w:author="Carlos Diego" w:date="2021-03-30T10:04:00Z">
        <w:r w:rsidR="00C77949" w:rsidDel="009735CF">
          <w:delText xml:space="preserve">, </w:delText>
        </w:r>
      </w:del>
    </w:p>
    <w:p w14:paraId="33767FA5" w14:textId="16B7FEF0" w:rsidR="009735CF" w:rsidRDefault="00B23168" w:rsidP="00C77949">
      <w:pPr>
        <w:pStyle w:val="ListParagraph"/>
        <w:numPr>
          <w:ilvl w:val="0"/>
          <w:numId w:val="19"/>
        </w:numPr>
        <w:suppressAutoHyphens/>
        <w:autoSpaceDN w:val="0"/>
        <w:spacing w:line="254" w:lineRule="auto"/>
        <w:contextualSpacing w:val="0"/>
        <w:textAlignment w:val="baseline"/>
        <w:rPr>
          <w:ins w:id="646" w:author="Carlos Diego" w:date="2021-03-30T10:04:00Z"/>
        </w:rPr>
      </w:pPr>
      <w:ins w:id="647" w:author="Carlos Diego" w:date="2021-03-30T11:40:00Z">
        <w:r>
          <w:t>I</w:t>
        </w:r>
      </w:ins>
      <w:ins w:id="648" w:author="Carlos Diego" w:date="2021-03-30T10:04:00Z">
        <w:r w:rsidR="009735CF">
          <w:t xml:space="preserve">ndicates </w:t>
        </w:r>
      </w:ins>
      <w:r w:rsidR="00C77949">
        <w:t>ways of extending or modifying the software</w:t>
      </w:r>
      <w:del w:id="649" w:author="Carlos Diego" w:date="2021-03-30T10:04:00Z">
        <w:r w:rsidR="00C77949" w:rsidDel="009735CF">
          <w:delText xml:space="preserve">, </w:delText>
        </w:r>
      </w:del>
    </w:p>
    <w:p w14:paraId="6DB2B3A2" w14:textId="65D2A6FF" w:rsidR="00C77949" w:rsidRDefault="00B23168" w:rsidP="00C77949">
      <w:pPr>
        <w:pStyle w:val="ListParagraph"/>
        <w:numPr>
          <w:ilvl w:val="0"/>
          <w:numId w:val="19"/>
        </w:numPr>
        <w:suppressAutoHyphens/>
        <w:autoSpaceDN w:val="0"/>
        <w:spacing w:line="254" w:lineRule="auto"/>
        <w:contextualSpacing w:val="0"/>
        <w:textAlignment w:val="baseline"/>
      </w:pPr>
      <w:ins w:id="650" w:author="Carlos Diego" w:date="2021-03-30T11:40:00Z">
        <w:r>
          <w:t>P</w:t>
        </w:r>
      </w:ins>
      <w:ins w:id="651" w:author="Carlos Diego" w:date="2021-03-30T10:04:00Z">
        <w:r w:rsidR="009735CF">
          <w:t xml:space="preserve">rovides guidelines for </w:t>
        </w:r>
      </w:ins>
      <w:r w:rsidR="00C77949">
        <w:t>integration with other software</w:t>
      </w:r>
    </w:p>
    <w:p w14:paraId="7BA2327A" w14:textId="62153EF5" w:rsidR="00C77949" w:rsidRDefault="00B23168" w:rsidP="00C77949">
      <w:pPr>
        <w:pStyle w:val="ListParagraph"/>
        <w:numPr>
          <w:ilvl w:val="0"/>
          <w:numId w:val="19"/>
        </w:numPr>
        <w:suppressAutoHyphens/>
        <w:autoSpaceDN w:val="0"/>
        <w:spacing w:line="254" w:lineRule="auto"/>
        <w:contextualSpacing w:val="0"/>
        <w:textAlignment w:val="baseline"/>
      </w:pPr>
      <w:ins w:id="652" w:author="Carlos Diego" w:date="2021-03-30T11:40:00Z">
        <w:r>
          <w:t>I</w:t>
        </w:r>
      </w:ins>
      <w:ins w:id="653" w:author="Carlos Diego" w:date="2021-03-30T10:04:00Z">
        <w:r w:rsidR="009735CF">
          <w:t xml:space="preserve">ncludes </w:t>
        </w:r>
      </w:ins>
      <w:del w:id="654" w:author="Carlos Diego" w:date="2021-03-30T10:04:00Z">
        <w:r w:rsidR="00C77949" w:rsidDel="009735CF">
          <w:delText>F</w:delText>
        </w:r>
      </w:del>
      <w:ins w:id="655" w:author="Carlos Diego" w:date="2021-03-30T10:04:00Z">
        <w:r w:rsidR="009735CF">
          <w:t>f</w:t>
        </w:r>
      </w:ins>
      <w:r w:rsidR="00C77949">
        <w:t xml:space="preserve">igures and </w:t>
      </w:r>
      <w:del w:id="656" w:author="Carlos Diego" w:date="2021-03-30T10:04:00Z">
        <w:r w:rsidR="00C77949" w:rsidDel="009735CF">
          <w:delText>D</w:delText>
        </w:r>
      </w:del>
      <w:ins w:id="657" w:author="Carlos Diego" w:date="2021-03-30T10:04:00Z">
        <w:r w:rsidR="009735CF">
          <w:t>d</w:t>
        </w:r>
      </w:ins>
      <w:r w:rsidR="00C77949">
        <w:t>iagrams</w:t>
      </w:r>
    </w:p>
    <w:p w14:paraId="1877706D" w14:textId="49C7E503" w:rsidR="00C77949" w:rsidRDefault="00B23168" w:rsidP="00C77949">
      <w:pPr>
        <w:pStyle w:val="ListParagraph"/>
        <w:numPr>
          <w:ilvl w:val="0"/>
          <w:numId w:val="19"/>
        </w:numPr>
        <w:suppressAutoHyphens/>
        <w:autoSpaceDN w:val="0"/>
        <w:spacing w:line="254" w:lineRule="auto"/>
        <w:contextualSpacing w:val="0"/>
        <w:textAlignment w:val="baseline"/>
      </w:pPr>
      <w:ins w:id="658" w:author="Carlos Diego" w:date="2021-03-30T11:40:00Z">
        <w:r>
          <w:t>Artifact is h</w:t>
        </w:r>
      </w:ins>
      <w:ins w:id="659" w:author="Carlos Diego" w:date="2021-03-30T10:05:00Z">
        <w:r w:rsidR="009735CF">
          <w:t xml:space="preserve">osted in a </w:t>
        </w:r>
      </w:ins>
      <w:del w:id="660" w:author="Carlos Diego" w:date="2021-03-30T10:05:00Z">
        <w:r w:rsidR="00C77949" w:rsidDel="009735CF">
          <w:delText>S</w:delText>
        </w:r>
      </w:del>
      <w:ins w:id="661" w:author="Carlos Diego" w:date="2021-03-30T10:05:00Z">
        <w:r w:rsidR="009735CF">
          <w:t>s</w:t>
        </w:r>
      </w:ins>
      <w:r w:rsidR="00C77949">
        <w:t>uitable repository</w:t>
      </w:r>
    </w:p>
    <w:p w14:paraId="3920D40C" w14:textId="6532A701" w:rsidR="00C77949" w:rsidDel="009735CF" w:rsidRDefault="00C77949" w:rsidP="00C77949">
      <w:pPr>
        <w:pStyle w:val="ListParagraph"/>
        <w:numPr>
          <w:ilvl w:val="0"/>
          <w:numId w:val="19"/>
        </w:numPr>
        <w:suppressAutoHyphens/>
        <w:autoSpaceDN w:val="0"/>
        <w:spacing w:line="254" w:lineRule="auto"/>
        <w:contextualSpacing w:val="0"/>
        <w:textAlignment w:val="baseline"/>
        <w:rPr>
          <w:del w:id="662" w:author="Carlos Diego" w:date="2021-03-30T10:05:00Z"/>
        </w:rPr>
      </w:pPr>
      <w:commentRangeStart w:id="663"/>
      <w:del w:id="664" w:author="Carlos Diego" w:date="2021-03-30T10:05:00Z">
        <w:r w:rsidDel="009735CF">
          <w:delText>suitable open license</w:delText>
        </w:r>
        <w:commentRangeEnd w:id="663"/>
        <w:r w:rsidR="009735CF" w:rsidDel="009735CF">
          <w:rPr>
            <w:rStyle w:val="CommentReference"/>
          </w:rPr>
          <w:commentReference w:id="663"/>
        </w:r>
      </w:del>
    </w:p>
    <w:p w14:paraId="3B73B104" w14:textId="0386B7CF" w:rsidR="00C77949" w:rsidRDefault="00B23168" w:rsidP="00C77949">
      <w:pPr>
        <w:pStyle w:val="ListParagraph"/>
        <w:numPr>
          <w:ilvl w:val="0"/>
          <w:numId w:val="19"/>
        </w:numPr>
        <w:suppressAutoHyphens/>
        <w:autoSpaceDN w:val="0"/>
        <w:spacing w:line="254" w:lineRule="auto"/>
        <w:contextualSpacing w:val="0"/>
        <w:textAlignment w:val="baseline"/>
      </w:pPr>
      <w:ins w:id="665" w:author="Carlos Diego" w:date="2021-03-30T11:41:00Z">
        <w:r>
          <w:t xml:space="preserve">There is </w:t>
        </w:r>
      </w:ins>
      <w:ins w:id="666" w:author="Carlos Diego" w:date="2021-03-30T10:06:00Z">
        <w:r w:rsidR="009735CF">
          <w:t xml:space="preserve">a </w:t>
        </w:r>
      </w:ins>
      <w:del w:id="667" w:author="Carlos Diego" w:date="2021-03-30T10:06:00Z">
        <w:r w:rsidR="00C77949" w:rsidDel="009735CF">
          <w:delText>P</w:delText>
        </w:r>
      </w:del>
      <w:ins w:id="668" w:author="Carlos Diego" w:date="2021-03-30T10:06:00Z">
        <w:r w:rsidR="009735CF">
          <w:t>p</w:t>
        </w:r>
      </w:ins>
      <w:r w:rsidR="00C77949">
        <w:t>ersistent identifier (i.e., DOI)</w:t>
      </w:r>
    </w:p>
    <w:p w14:paraId="4577472D" w14:textId="38143E39" w:rsidR="009735CF" w:rsidRDefault="00B23168" w:rsidP="009735CF">
      <w:pPr>
        <w:pStyle w:val="ListParagraph"/>
        <w:numPr>
          <w:ilvl w:val="0"/>
          <w:numId w:val="19"/>
        </w:numPr>
        <w:suppressAutoHyphens/>
        <w:autoSpaceDN w:val="0"/>
        <w:spacing w:line="254" w:lineRule="auto"/>
        <w:contextualSpacing w:val="0"/>
        <w:textAlignment w:val="baseline"/>
        <w:rPr>
          <w:ins w:id="669" w:author="Carlos Diego" w:date="2021-03-30T10:07:00Z"/>
        </w:rPr>
      </w:pPr>
      <w:ins w:id="670" w:author="Carlos Diego" w:date="2021-03-30T11:41:00Z">
        <w:r>
          <w:t>H</w:t>
        </w:r>
      </w:ins>
      <w:ins w:id="671" w:author="Carlos Diego" w:date="2021-03-30T10:07:00Z">
        <w:r w:rsidR="009735CF">
          <w:t>osted on a persistent, archived repository</w:t>
        </w:r>
      </w:ins>
    </w:p>
    <w:p w14:paraId="605ACC6E" w14:textId="57928F40" w:rsidR="00C77949" w:rsidDel="009735CF" w:rsidRDefault="00B23168" w:rsidP="00C77949">
      <w:pPr>
        <w:pStyle w:val="ListParagraph"/>
        <w:numPr>
          <w:ilvl w:val="0"/>
          <w:numId w:val="19"/>
        </w:numPr>
        <w:suppressAutoHyphens/>
        <w:autoSpaceDN w:val="0"/>
        <w:spacing w:line="254" w:lineRule="auto"/>
        <w:contextualSpacing w:val="0"/>
        <w:textAlignment w:val="baseline"/>
        <w:rPr>
          <w:del w:id="672" w:author="Carlos Diego" w:date="2021-03-30T10:07:00Z"/>
        </w:rPr>
      </w:pPr>
      <w:ins w:id="673" w:author="Carlos Diego" w:date="2021-03-30T11:41:00Z">
        <w:r>
          <w:t>I</w:t>
        </w:r>
      </w:ins>
      <w:ins w:id="674" w:author="Carlos Diego" w:date="2021-03-30T10:07:00Z">
        <w:r w:rsidR="009735CF">
          <w:t xml:space="preserve">ncludes </w:t>
        </w:r>
      </w:ins>
      <w:del w:id="675" w:author="Carlos Diego" w:date="2021-03-30T10:07:00Z">
        <w:r w:rsidR="00C77949" w:rsidDel="009735CF">
          <w:delText>Link to download the code</w:delText>
        </w:r>
      </w:del>
    </w:p>
    <w:p w14:paraId="166179F8" w14:textId="4C371D84" w:rsidR="00C77949" w:rsidRDefault="00C77949" w:rsidP="00C77949">
      <w:pPr>
        <w:pStyle w:val="ListParagraph"/>
        <w:numPr>
          <w:ilvl w:val="0"/>
          <w:numId w:val="19"/>
        </w:numPr>
        <w:suppressAutoHyphens/>
        <w:autoSpaceDN w:val="0"/>
        <w:spacing w:line="254" w:lineRule="auto"/>
        <w:contextualSpacing w:val="0"/>
        <w:textAlignment w:val="baseline"/>
      </w:pPr>
      <w:del w:id="676" w:author="Carlos Diego" w:date="2021-03-30T10:07:00Z">
        <w:r w:rsidDel="009735CF">
          <w:delText>S</w:delText>
        </w:r>
      </w:del>
      <w:ins w:id="677" w:author="Carlos Diego" w:date="2021-03-30T10:07:00Z">
        <w:r w:rsidR="009735CF">
          <w:t>s</w:t>
        </w:r>
      </w:ins>
      <w:r>
        <w:t>ample input/output</w:t>
      </w:r>
      <w:ins w:id="678" w:author="Carlos Diego" w:date="2021-03-30T10:08:00Z">
        <w:r w:rsidR="009735CF">
          <w:t xml:space="preserve"> data</w:t>
        </w:r>
      </w:ins>
    </w:p>
    <w:p w14:paraId="3490E90D" w14:textId="7416BA62" w:rsidR="00C77949" w:rsidRDefault="00B23168" w:rsidP="00C77949">
      <w:pPr>
        <w:pStyle w:val="ListParagraph"/>
        <w:numPr>
          <w:ilvl w:val="0"/>
          <w:numId w:val="19"/>
        </w:numPr>
        <w:suppressAutoHyphens/>
        <w:autoSpaceDN w:val="0"/>
        <w:spacing w:line="254" w:lineRule="auto"/>
        <w:contextualSpacing w:val="0"/>
        <w:textAlignment w:val="baseline"/>
      </w:pPr>
      <w:ins w:id="679" w:author="Carlos Diego" w:date="2021-03-30T11:41:00Z">
        <w:r>
          <w:t>Source c</w:t>
        </w:r>
      </w:ins>
      <w:del w:id="680" w:author="Carlos Diego" w:date="2021-03-30T11:41:00Z">
        <w:r w:rsidR="00C77949" w:rsidDel="00B23168">
          <w:delText>c</w:delText>
        </w:r>
      </w:del>
      <w:r w:rsidR="00C77949">
        <w:t xml:space="preserve">ode adequately documented (e.g., in-code citation </w:t>
      </w:r>
      <w:r w:rsidR="009735CF">
        <w:fldChar w:fldCharType="begin"/>
      </w:r>
      <w:r w:rsidR="009735CF">
        <w:instrText xml:space="preserve"> ADDIN ZOTERO_ITEM CSL_CITATION {"citationID":"eO74slj8","properties":{"formattedCitation":"(Alsudais, 2021)","plainCitation":"(Alsudais, 2021)","noteIndex":0},"citationItems":[{"id":3384,"uris":["http://zotero.org/users/1020597/items/ET6NIJWB"],"uri":["http://zotero.org/users/1020597/items/ET6NIJWB"],"itemData":{"id":3384,"type":"article-journal","abstract":"While several aspects of open research software libraries have been studied, their in-code citation practices remain an unexplored area. In-code citations are citations of published scientific contributions added in the programming source code of research software libraries. In this paper, 73 such libraries are analyzed to determine the availability and consistency of in-code citations and reference sections. Findings indicate that 54 (73.9 %) of these libraries have at least one in-code citation. However, 47 had at least one incomplete citation and 89.3 % of libraries with several citations used multiple formats for citations. For reference sections, 36 of the libraries investigated in this study had at least one section. Still, inconsistencies in formats were also present as 83.3 % of the libraries with two or more sections used multiple formats for the sections, which may prevent automated programmers from indexing and collecting the list of references. Most importantly, this study investigates the availability of a systematic method that allows for the linking of references and in-code citations. Findings indicate that only six of the libraries had such a method, although many did not fully implement the method.","container-title":"Journal of Informetrics","DOI":"10.1016/j.joi.2021.101139","ISSN":"1751-1577","issue":"2","journalAbbreviation":"Journal of Informetrics","language":"en","page":"101139","source":"ScienceDirect","title":"In-code citation practices in open research software libraries","volume":"15","author":[{"family":"Alsudais","given":"Abdulkareem"}],"issued":{"date-parts":[["2021",5,1]]}}}],"schema":"https://github.com/citation-style-language/schema/raw/master/csl-citation.json"} </w:instrText>
      </w:r>
      <w:r w:rsidR="009735CF">
        <w:fldChar w:fldCharType="separate"/>
      </w:r>
      <w:r w:rsidR="009735CF" w:rsidRPr="009735CF">
        <w:rPr>
          <w:rFonts w:ascii="Calibri" w:hAnsi="Calibri" w:cs="Calibri"/>
        </w:rPr>
        <w:t>(Alsudais, 2021)</w:t>
      </w:r>
      <w:r w:rsidR="009735CF">
        <w:fldChar w:fldCharType="end"/>
      </w:r>
      <w:r w:rsidR="00C77949">
        <w:t>)</w:t>
      </w:r>
    </w:p>
    <w:p w14:paraId="364955EA" w14:textId="62BE345C" w:rsidR="00C77949" w:rsidRDefault="00B23168" w:rsidP="00C77949">
      <w:pPr>
        <w:pStyle w:val="ListParagraph"/>
        <w:numPr>
          <w:ilvl w:val="0"/>
          <w:numId w:val="19"/>
        </w:numPr>
        <w:suppressAutoHyphens/>
        <w:autoSpaceDN w:val="0"/>
        <w:spacing w:line="254" w:lineRule="auto"/>
        <w:contextualSpacing w:val="0"/>
        <w:textAlignment w:val="baseline"/>
      </w:pPr>
      <w:ins w:id="681" w:author="Carlos Diego" w:date="2021-03-30T11:41:00Z">
        <w:r>
          <w:t>P</w:t>
        </w:r>
      </w:ins>
      <w:ins w:id="682" w:author="Carlos Diego" w:date="2021-03-30T10:08:00Z">
        <w:r w:rsidR="009735CF">
          <w:t xml:space="preserve">rovides description </w:t>
        </w:r>
      </w:ins>
      <w:ins w:id="683" w:author="Carlos Diego" w:date="2021-03-30T10:09:00Z">
        <w:r w:rsidR="009735CF">
          <w:t xml:space="preserve">of </w:t>
        </w:r>
      </w:ins>
      <w:r w:rsidR="00C77949">
        <w:t>how to build/deploy/install/run the software</w:t>
      </w:r>
    </w:p>
    <w:p w14:paraId="3671C2B5" w14:textId="1B8978F7" w:rsidR="00C77949" w:rsidRDefault="001A7033" w:rsidP="00C77949">
      <w:pPr>
        <w:pStyle w:val="ListParagraph"/>
        <w:numPr>
          <w:ilvl w:val="0"/>
          <w:numId w:val="19"/>
        </w:numPr>
        <w:suppressAutoHyphens/>
        <w:autoSpaceDN w:val="0"/>
        <w:spacing w:line="254" w:lineRule="auto"/>
        <w:contextualSpacing w:val="0"/>
        <w:textAlignment w:val="baseline"/>
      </w:pPr>
      <w:ins w:id="684" w:author="Carlos Diego" w:date="2021-03-30T10:47:00Z">
        <w:r>
          <w:t>P</w:t>
        </w:r>
      </w:ins>
      <w:ins w:id="685" w:author="Carlos Diego" w:date="2021-03-30T10:09:00Z">
        <w:r w:rsidR="009735CF">
          <w:t xml:space="preserve">rovides means </w:t>
        </w:r>
      </w:ins>
      <w:del w:id="686" w:author="Carlos Diego" w:date="2021-03-30T10:09:00Z">
        <w:r w:rsidR="00C77949" w:rsidDel="009735CF">
          <w:delText xml:space="preserve">how </w:delText>
        </w:r>
      </w:del>
      <w:r w:rsidR="00C77949">
        <w:t>to identify if the software is operating as expected (e.g. smoke test)</w:t>
      </w:r>
    </w:p>
    <w:p w14:paraId="45476548" w14:textId="0FF11DE4" w:rsidR="00C77949" w:rsidRDefault="001A7033" w:rsidP="00C77949">
      <w:pPr>
        <w:pStyle w:val="ListParagraph"/>
        <w:numPr>
          <w:ilvl w:val="0"/>
          <w:numId w:val="19"/>
        </w:numPr>
        <w:suppressAutoHyphens/>
        <w:autoSpaceDN w:val="0"/>
        <w:spacing w:line="254" w:lineRule="auto"/>
        <w:contextualSpacing w:val="0"/>
        <w:textAlignment w:val="baseline"/>
      </w:pPr>
      <w:ins w:id="687" w:author="Carlos Diego" w:date="2021-03-30T10:47:00Z">
        <w:r>
          <w:t xml:space="preserve">Describes the </w:t>
        </w:r>
      </w:ins>
      <w:r w:rsidR="00C77949">
        <w:t>support mechanism</w:t>
      </w:r>
      <w:ins w:id="688" w:author="Carlos Diego" w:date="2021-03-30T10:47:00Z">
        <w:r>
          <w:t>s for the software</w:t>
        </w:r>
      </w:ins>
    </w:p>
    <w:p w14:paraId="5F055897" w14:textId="4B4D5F0E" w:rsidR="00C77949" w:rsidDel="001A7033" w:rsidRDefault="00C77949" w:rsidP="00C77949">
      <w:pPr>
        <w:pStyle w:val="ListParagraph"/>
        <w:numPr>
          <w:ilvl w:val="0"/>
          <w:numId w:val="19"/>
        </w:numPr>
        <w:suppressAutoHyphens/>
        <w:autoSpaceDN w:val="0"/>
        <w:spacing w:line="254" w:lineRule="auto"/>
        <w:contextualSpacing w:val="0"/>
        <w:textAlignment w:val="baseline"/>
        <w:rPr>
          <w:del w:id="689" w:author="Carlos Diego" w:date="2021-03-30T10:49:00Z"/>
        </w:rPr>
      </w:pPr>
      <w:del w:id="690" w:author="Carlos Diego" w:date="2021-03-30T10:49:00Z">
        <w:r w:rsidDel="001A7033">
          <w:delText>provide info useful for the comminity</w:delText>
        </w:r>
      </w:del>
    </w:p>
    <w:p w14:paraId="6B248619" w14:textId="72446A15" w:rsidR="00C77949" w:rsidDel="001A7033" w:rsidRDefault="00C77949" w:rsidP="00C77949">
      <w:pPr>
        <w:pStyle w:val="ListParagraph"/>
        <w:numPr>
          <w:ilvl w:val="0"/>
          <w:numId w:val="19"/>
        </w:numPr>
        <w:suppressAutoHyphens/>
        <w:autoSpaceDN w:val="0"/>
        <w:spacing w:line="254" w:lineRule="auto"/>
        <w:contextualSpacing w:val="0"/>
        <w:textAlignment w:val="baseline"/>
        <w:rPr>
          <w:del w:id="691" w:author="Carlos Diego" w:date="2021-03-30T10:49:00Z"/>
        </w:rPr>
      </w:pPr>
      <w:del w:id="692" w:author="Carlos Diego" w:date="2021-03-30T10:49:00Z">
        <w:r w:rsidDel="001A7033">
          <w:delText>clear to read</w:delText>
        </w:r>
      </w:del>
    </w:p>
    <w:p w14:paraId="733966D6" w14:textId="03C6BF8E" w:rsidR="00C77949" w:rsidRDefault="001A7033" w:rsidP="00C77949">
      <w:pPr>
        <w:pStyle w:val="ListParagraph"/>
        <w:numPr>
          <w:ilvl w:val="0"/>
          <w:numId w:val="19"/>
        </w:numPr>
        <w:suppressAutoHyphens/>
        <w:autoSpaceDN w:val="0"/>
        <w:spacing w:line="254" w:lineRule="auto"/>
        <w:contextualSpacing w:val="0"/>
        <w:textAlignment w:val="baseline"/>
      </w:pPr>
      <w:ins w:id="693" w:author="Carlos Diego" w:date="2021-03-30T10:48:00Z">
        <w:r>
          <w:t>D</w:t>
        </w:r>
      </w:ins>
      <w:del w:id="694" w:author="Carlos Diego" w:date="2021-03-30T10:48:00Z">
        <w:r w:rsidR="00C77949" w:rsidDel="001A7033">
          <w:delText>d</w:delText>
        </w:r>
      </w:del>
      <w:r w:rsidR="00C77949">
        <w:t>efines unfamiliar concepts</w:t>
      </w:r>
    </w:p>
    <w:p w14:paraId="7C2B2663" w14:textId="1312CE82" w:rsidR="00C77949" w:rsidRDefault="00C77949" w:rsidP="00C77949">
      <w:pPr>
        <w:pStyle w:val="ListParagraph"/>
        <w:numPr>
          <w:ilvl w:val="0"/>
          <w:numId w:val="19"/>
        </w:numPr>
        <w:suppressAutoHyphens/>
        <w:autoSpaceDN w:val="0"/>
        <w:spacing w:line="254" w:lineRule="auto"/>
        <w:contextualSpacing w:val="0"/>
        <w:textAlignment w:val="baseline"/>
      </w:pPr>
      <w:del w:id="695" w:author="Carlos Diego" w:date="2021-03-30T10:48:00Z">
        <w:r w:rsidDel="001A7033">
          <w:delText xml:space="preserve">recognize </w:delText>
        </w:r>
      </w:del>
      <w:ins w:id="696" w:author="Carlos Diego" w:date="2021-03-30T10:48:00Z">
        <w:r w:rsidR="001A7033">
          <w:t>Recognize</w:t>
        </w:r>
      </w:ins>
      <w:ins w:id="697" w:author="Carlos Diego" w:date="2021-03-30T10:49:00Z">
        <w:r w:rsidR="001A7033">
          <w:t>s</w:t>
        </w:r>
      </w:ins>
      <w:ins w:id="698" w:author="Carlos Diego" w:date="2021-03-30T10:48:00Z">
        <w:r w:rsidR="001A7033">
          <w:t xml:space="preserve"> </w:t>
        </w:r>
      </w:ins>
      <w:r>
        <w:t>efforts in the area</w:t>
      </w:r>
      <w:ins w:id="699" w:author="Carlos Diego" w:date="2021-03-30T10:48:00Z">
        <w:r w:rsidR="001A7033">
          <w:t xml:space="preserve"> </w:t>
        </w:r>
      </w:ins>
      <w:ins w:id="700" w:author="Carlos Diego" w:date="2021-03-30T10:49:00Z">
        <w:r w:rsidR="001A7033">
          <w:t>to frame the discussion</w:t>
        </w:r>
      </w:ins>
    </w:p>
    <w:p w14:paraId="1E6C8D8B" w14:textId="5D2B02BD" w:rsidR="00C77949" w:rsidDel="001A7033" w:rsidRDefault="001A7033" w:rsidP="00C77949">
      <w:pPr>
        <w:pStyle w:val="ListParagraph"/>
        <w:numPr>
          <w:ilvl w:val="0"/>
          <w:numId w:val="19"/>
        </w:numPr>
        <w:suppressAutoHyphens/>
        <w:autoSpaceDN w:val="0"/>
        <w:spacing w:line="254" w:lineRule="auto"/>
        <w:contextualSpacing w:val="0"/>
        <w:textAlignment w:val="baseline"/>
        <w:rPr>
          <w:del w:id="701" w:author="Carlos Diego" w:date="2021-03-30T10:49:00Z"/>
        </w:rPr>
      </w:pPr>
      <w:ins w:id="702" w:author="Carlos Diego" w:date="2021-03-30T10:49:00Z">
        <w:r>
          <w:t xml:space="preserve">Provides a </w:t>
        </w:r>
      </w:ins>
      <w:del w:id="703" w:author="Carlos Diego" w:date="2021-03-30T10:49:00Z">
        <w:r w:rsidR="00C77949" w:rsidDel="001A7033">
          <w:delText>credibility and trustworthy</w:delText>
        </w:r>
      </w:del>
    </w:p>
    <w:p w14:paraId="457EBE6D" w14:textId="66AEC9F1" w:rsidR="00C77949" w:rsidDel="001A7033" w:rsidRDefault="00C77949" w:rsidP="000B1FD1">
      <w:pPr>
        <w:pStyle w:val="ListParagraph"/>
        <w:numPr>
          <w:ilvl w:val="0"/>
          <w:numId w:val="19"/>
        </w:numPr>
        <w:suppressAutoHyphens/>
        <w:autoSpaceDN w:val="0"/>
        <w:spacing w:line="254" w:lineRule="auto"/>
        <w:contextualSpacing w:val="0"/>
        <w:textAlignment w:val="baseline"/>
        <w:rPr>
          <w:del w:id="704" w:author="Carlos Diego" w:date="2021-03-30T10:50:00Z"/>
        </w:rPr>
      </w:pPr>
      <w:del w:id="705" w:author="Carlos Diego" w:date="2021-03-30T10:49:00Z">
        <w:r w:rsidDel="001A7033">
          <w:delText>s</w:delText>
        </w:r>
      </w:del>
      <w:ins w:id="706" w:author="Carlos Diego" w:date="2021-03-30T10:49:00Z">
        <w:r w:rsidR="001A7033">
          <w:t>s</w:t>
        </w:r>
      </w:ins>
      <w:r>
        <w:t>ummar</w:t>
      </w:r>
      <w:ins w:id="707" w:author="Carlos Diego" w:date="2021-03-30T10:49:00Z">
        <w:r w:rsidR="001A7033">
          <w:t>y of</w:t>
        </w:r>
      </w:ins>
      <w:del w:id="708" w:author="Carlos Diego" w:date="2021-03-30T10:49:00Z">
        <w:r w:rsidDel="001A7033">
          <w:delText>ises</w:delText>
        </w:r>
      </w:del>
      <w:r>
        <w:t xml:space="preserve"> the experiences of the authors</w:t>
      </w:r>
      <w:ins w:id="709" w:author="Carlos Diego" w:date="2021-03-30T10:50:00Z">
        <w:r w:rsidR="001A7033">
          <w:t xml:space="preserve"> (e.g., </w:t>
        </w:r>
      </w:ins>
    </w:p>
    <w:p w14:paraId="2A5C2687" w14:textId="5A86157D" w:rsidR="00C77949" w:rsidRDefault="00C77949" w:rsidP="00DD6C9B">
      <w:pPr>
        <w:pStyle w:val="ListParagraph"/>
        <w:numPr>
          <w:ilvl w:val="0"/>
          <w:numId w:val="19"/>
        </w:numPr>
        <w:suppressAutoHyphens/>
        <w:autoSpaceDN w:val="0"/>
        <w:spacing w:line="254" w:lineRule="auto"/>
        <w:contextualSpacing w:val="0"/>
        <w:textAlignment w:val="baseline"/>
      </w:pPr>
      <w:r>
        <w:lastRenderedPageBreak/>
        <w:t>authors' depth of understanding</w:t>
      </w:r>
      <w:ins w:id="710" w:author="Carlos Diego" w:date="2021-03-30T10:50:00Z">
        <w:r w:rsidR="001A7033">
          <w:t>)</w:t>
        </w:r>
      </w:ins>
    </w:p>
    <w:p w14:paraId="2C3ED519" w14:textId="5AB2EE61" w:rsidR="00C77949" w:rsidRDefault="001A7033" w:rsidP="00C77949">
      <w:pPr>
        <w:pStyle w:val="ListParagraph"/>
        <w:numPr>
          <w:ilvl w:val="0"/>
          <w:numId w:val="19"/>
        </w:numPr>
        <w:suppressAutoHyphens/>
        <w:autoSpaceDN w:val="0"/>
        <w:spacing w:line="254" w:lineRule="auto"/>
        <w:contextualSpacing w:val="0"/>
        <w:textAlignment w:val="baseline"/>
      </w:pPr>
      <w:ins w:id="711" w:author="Carlos Diego" w:date="2021-03-30T10:50:00Z">
        <w:r>
          <w:t xml:space="preserve">Reports authors’ </w:t>
        </w:r>
      </w:ins>
      <w:r w:rsidR="00C77949">
        <w:t>ORCID</w:t>
      </w:r>
    </w:p>
    <w:p w14:paraId="0181E193" w14:textId="05362ACD" w:rsidR="00C77949" w:rsidRDefault="001A7033" w:rsidP="00C77949">
      <w:pPr>
        <w:pStyle w:val="ListParagraph"/>
        <w:numPr>
          <w:ilvl w:val="0"/>
          <w:numId w:val="19"/>
        </w:numPr>
        <w:suppressAutoHyphens/>
        <w:autoSpaceDN w:val="0"/>
        <w:spacing w:line="254" w:lineRule="auto"/>
        <w:contextualSpacing w:val="0"/>
        <w:textAlignment w:val="baseline"/>
      </w:pPr>
      <w:ins w:id="712" w:author="Carlos Diego" w:date="2021-03-30T10:50:00Z">
        <w:r>
          <w:t xml:space="preserve">Provides </w:t>
        </w:r>
      </w:ins>
      <w:r w:rsidR="00C77949">
        <w:t xml:space="preserve">all data </w:t>
      </w:r>
      <w:ins w:id="713" w:author="Carlos Diego" w:date="2021-03-30T10:50:00Z">
        <w:r>
          <w:t xml:space="preserve">as </w:t>
        </w:r>
      </w:ins>
      <w:r w:rsidR="00C77949">
        <w:t>openly available</w:t>
      </w:r>
    </w:p>
    <w:p w14:paraId="6EB76E6F" w14:textId="2E0AB735" w:rsidR="00C77949" w:rsidRDefault="001A7033" w:rsidP="00C77949">
      <w:pPr>
        <w:pStyle w:val="ListParagraph"/>
        <w:numPr>
          <w:ilvl w:val="0"/>
          <w:numId w:val="19"/>
        </w:numPr>
        <w:suppressAutoHyphens/>
        <w:autoSpaceDN w:val="0"/>
        <w:spacing w:line="254" w:lineRule="auto"/>
        <w:contextualSpacing w:val="0"/>
        <w:textAlignment w:val="baseline"/>
      </w:pPr>
      <w:ins w:id="714" w:author="Carlos Diego" w:date="2021-03-30T10:50:00Z">
        <w:r>
          <w:t xml:space="preserve">Follows </w:t>
        </w:r>
      </w:ins>
      <w:r w:rsidR="00C77949">
        <w:t>FAIR principles</w:t>
      </w:r>
    </w:p>
    <w:p w14:paraId="0E1494B6" w14:textId="22DA7B56" w:rsidR="00C77949" w:rsidRDefault="00B23168" w:rsidP="00C77949">
      <w:pPr>
        <w:pStyle w:val="ListParagraph"/>
        <w:numPr>
          <w:ilvl w:val="0"/>
          <w:numId w:val="19"/>
        </w:numPr>
        <w:suppressAutoHyphens/>
        <w:autoSpaceDN w:val="0"/>
        <w:spacing w:line="254" w:lineRule="auto"/>
        <w:contextualSpacing w:val="0"/>
        <w:textAlignment w:val="baseline"/>
      </w:pPr>
      <w:ins w:id="715" w:author="Carlos Diego" w:date="2021-03-30T11:41:00Z">
        <w:r>
          <w:t xml:space="preserve">There is a </w:t>
        </w:r>
      </w:ins>
      <w:r w:rsidR="00C77949">
        <w:t>Data Accessibility Statement</w:t>
      </w:r>
      <w:ins w:id="716" w:author="Carlos Diego" w:date="2021-03-30T11:42:00Z">
        <w:r>
          <w:t xml:space="preserve"> (e.g., where to find, how can it be use</w:t>
        </w:r>
      </w:ins>
      <w:ins w:id="717" w:author="Carlos Diego" w:date="2021-03-30T11:43:00Z">
        <w:r>
          <w:t>d</w:t>
        </w:r>
      </w:ins>
      <w:ins w:id="718" w:author="Carlos Diego" w:date="2021-03-30T11:42:00Z">
        <w:r>
          <w:t>)</w:t>
        </w:r>
      </w:ins>
    </w:p>
    <w:p w14:paraId="4699B6D9" w14:textId="14D48B13" w:rsidR="00C77949" w:rsidRDefault="001A7033" w:rsidP="00C77949">
      <w:pPr>
        <w:pStyle w:val="ListParagraph"/>
        <w:numPr>
          <w:ilvl w:val="0"/>
          <w:numId w:val="19"/>
        </w:numPr>
        <w:suppressAutoHyphens/>
        <w:autoSpaceDN w:val="0"/>
        <w:spacing w:line="254" w:lineRule="auto"/>
        <w:contextualSpacing w:val="0"/>
        <w:textAlignment w:val="baseline"/>
      </w:pPr>
      <w:ins w:id="719" w:author="Carlos Diego" w:date="2021-03-30T10:50:00Z">
        <w:r>
          <w:t xml:space="preserve">Gives credit to </w:t>
        </w:r>
      </w:ins>
      <w:r w:rsidR="00C77949">
        <w:t xml:space="preserve">data obtained from other sources </w:t>
      </w:r>
      <w:del w:id="720" w:author="Carlos Diego" w:date="2021-03-30T10:50:00Z">
        <w:r w:rsidR="00C77949" w:rsidDel="001A7033">
          <w:delText>appropriately credited</w:delText>
        </w:r>
      </w:del>
    </w:p>
    <w:p w14:paraId="78212350" w14:textId="77777777" w:rsidR="001A7033" w:rsidRDefault="00C77949" w:rsidP="00C77949">
      <w:pPr>
        <w:pStyle w:val="ListParagraph"/>
        <w:numPr>
          <w:ilvl w:val="0"/>
          <w:numId w:val="19"/>
        </w:numPr>
        <w:suppressAutoHyphens/>
        <w:autoSpaceDN w:val="0"/>
        <w:spacing w:line="254" w:lineRule="auto"/>
        <w:contextualSpacing w:val="0"/>
        <w:textAlignment w:val="baseline"/>
        <w:rPr>
          <w:ins w:id="721" w:author="Carlos Diego" w:date="2021-03-30T10:50:00Z"/>
        </w:rPr>
      </w:pPr>
      <w:del w:id="722" w:author="Carlos Diego" w:date="2021-03-30T10:50:00Z">
        <w:r w:rsidDel="001A7033">
          <w:delText xml:space="preserve">repository </w:delText>
        </w:r>
      </w:del>
      <w:ins w:id="723" w:author="Carlos Diego" w:date="2021-03-30T10:50:00Z">
        <w:r w:rsidR="001A7033">
          <w:t xml:space="preserve">Repository </w:t>
        </w:r>
      </w:ins>
      <w:r>
        <w:t xml:space="preserve">suitable for the subject </w:t>
      </w:r>
      <w:del w:id="724" w:author="Carlos Diego" w:date="2021-03-30T10:50:00Z">
        <w:r w:rsidDel="001A7033">
          <w:delText xml:space="preserve">and </w:delText>
        </w:r>
      </w:del>
    </w:p>
    <w:p w14:paraId="12088D88" w14:textId="7C0F2307" w:rsidR="00C77949" w:rsidRDefault="001A7033" w:rsidP="00C77949">
      <w:pPr>
        <w:pStyle w:val="ListParagraph"/>
        <w:numPr>
          <w:ilvl w:val="0"/>
          <w:numId w:val="19"/>
        </w:numPr>
        <w:suppressAutoHyphens/>
        <w:autoSpaceDN w:val="0"/>
        <w:spacing w:line="254" w:lineRule="auto"/>
        <w:contextualSpacing w:val="0"/>
        <w:textAlignment w:val="baseline"/>
      </w:pPr>
      <w:ins w:id="725" w:author="Carlos Diego" w:date="2021-03-30T10:50:00Z">
        <w:r>
          <w:t xml:space="preserve">Repository </w:t>
        </w:r>
      </w:ins>
      <w:r w:rsidR="00C77949">
        <w:t>has a sustainability model</w:t>
      </w:r>
    </w:p>
    <w:p w14:paraId="6D2A670E" w14:textId="3B8A53CC" w:rsidR="00C77949" w:rsidRDefault="00C77949" w:rsidP="00C77949">
      <w:pPr>
        <w:pStyle w:val="ListParagraph"/>
        <w:numPr>
          <w:ilvl w:val="0"/>
          <w:numId w:val="19"/>
        </w:numPr>
        <w:suppressAutoHyphens/>
        <w:autoSpaceDN w:val="0"/>
        <w:spacing w:line="254" w:lineRule="auto"/>
        <w:contextualSpacing w:val="0"/>
        <w:textAlignment w:val="baseline"/>
      </w:pPr>
      <w:del w:id="726" w:author="Carlos Diego" w:date="2021-03-30T10:58:00Z">
        <w:r w:rsidDel="000B1FD1">
          <w:delText>d</w:delText>
        </w:r>
      </w:del>
      <w:ins w:id="727" w:author="Carlos Diego" w:date="2021-03-30T10:58:00Z">
        <w:r w:rsidR="000B1FD1">
          <w:t>D</w:t>
        </w:r>
      </w:ins>
      <w:r>
        <w:t xml:space="preserve">eposited under </w:t>
      </w:r>
      <w:ins w:id="728" w:author="Carlos Diego" w:date="2021-03-30T10:58:00Z">
        <w:r w:rsidR="000B1FD1">
          <w:t xml:space="preserve">explicitly indicated </w:t>
        </w:r>
      </w:ins>
      <w:r>
        <w:t xml:space="preserve">open license </w:t>
      </w:r>
      <w:del w:id="729" w:author="Carlos Diego" w:date="2021-03-30T10:58:00Z">
        <w:r w:rsidDel="000B1FD1">
          <w:delText>(explicit)</w:delText>
        </w:r>
      </w:del>
    </w:p>
    <w:p w14:paraId="0EC07D53" w14:textId="07F51D63" w:rsidR="00C77949" w:rsidRDefault="000B1FD1" w:rsidP="00C77949">
      <w:pPr>
        <w:pStyle w:val="ListParagraph"/>
        <w:numPr>
          <w:ilvl w:val="0"/>
          <w:numId w:val="19"/>
        </w:numPr>
        <w:suppressAutoHyphens/>
        <w:autoSpaceDN w:val="0"/>
        <w:spacing w:line="254" w:lineRule="auto"/>
        <w:contextualSpacing w:val="0"/>
        <w:textAlignment w:val="baseline"/>
      </w:pPr>
      <w:ins w:id="730" w:author="Carlos Diego" w:date="2021-03-30T10:58:00Z">
        <w:r>
          <w:t xml:space="preserve">Data is available </w:t>
        </w:r>
      </w:ins>
      <w:del w:id="731" w:author="Carlos Diego" w:date="2021-03-30T10:59:00Z">
        <w:r w:rsidR="00C77949" w:rsidDel="000B1FD1">
          <w:delText xml:space="preserve">include a version that is </w:delText>
        </w:r>
      </w:del>
      <w:r w:rsidR="00C77949">
        <w:t>in an open, non-proprietary format</w:t>
      </w:r>
    </w:p>
    <w:p w14:paraId="099488BC" w14:textId="6FB4380C" w:rsidR="00C77949" w:rsidRDefault="000B1FD1" w:rsidP="00C77949">
      <w:pPr>
        <w:pStyle w:val="ListParagraph"/>
        <w:numPr>
          <w:ilvl w:val="0"/>
          <w:numId w:val="19"/>
        </w:numPr>
        <w:suppressAutoHyphens/>
        <w:autoSpaceDN w:val="0"/>
        <w:spacing w:line="254" w:lineRule="auto"/>
        <w:contextualSpacing w:val="0"/>
        <w:textAlignment w:val="baseline"/>
      </w:pPr>
      <w:ins w:id="732" w:author="Carlos Diego" w:date="2021-03-30T10:59:00Z">
        <w:r>
          <w:t>D</w:t>
        </w:r>
      </w:ins>
      <w:del w:id="733" w:author="Carlos Diego" w:date="2021-03-30T10:59:00Z">
        <w:r w:rsidR="00C77949" w:rsidDel="000B1FD1">
          <w:delText>d</w:delText>
        </w:r>
      </w:del>
      <w:r w:rsidR="00C77949">
        <w:t>ata is labeled (e.g., column headers, descripti</w:t>
      </w:r>
      <w:del w:id="734" w:author="Carlos Diego" w:date="2021-03-30T10:59:00Z">
        <w:r w:rsidR="00C77949" w:rsidDel="000B1FD1">
          <w:delText>u</w:delText>
        </w:r>
      </w:del>
      <w:r w:rsidR="00C77949">
        <w:t>on in readme</w:t>
      </w:r>
      <w:del w:id="735" w:author="Carlos Diego" w:date="2021-03-30T10:59:00Z">
        <w:r w:rsidR="00C77949" w:rsidDel="000B1FD1">
          <w:delText xml:space="preserve"> text</w:delText>
        </w:r>
      </w:del>
      <w:r w:rsidR="00C77949">
        <w:t xml:space="preserve"> file)</w:t>
      </w:r>
    </w:p>
    <w:p w14:paraId="224E54E3" w14:textId="38CBFC13" w:rsidR="00C77949" w:rsidRDefault="000B1FD1" w:rsidP="00C77949">
      <w:pPr>
        <w:pStyle w:val="ListParagraph"/>
        <w:numPr>
          <w:ilvl w:val="0"/>
          <w:numId w:val="19"/>
        </w:numPr>
        <w:suppressAutoHyphens/>
        <w:autoSpaceDN w:val="0"/>
        <w:spacing w:line="254" w:lineRule="auto"/>
        <w:contextualSpacing w:val="0"/>
        <w:textAlignment w:val="baseline"/>
      </w:pPr>
      <w:ins w:id="736" w:author="Carlos Diego" w:date="2021-03-30T10:59:00Z">
        <w:r>
          <w:t xml:space="preserve">Data </w:t>
        </w:r>
      </w:ins>
      <w:del w:id="737" w:author="Carlos Diego" w:date="2021-03-30T10:59:00Z">
        <w:r w:rsidR="00C77949" w:rsidDel="000B1FD1">
          <w:delText>A</w:delText>
        </w:r>
      </w:del>
      <w:ins w:id="738" w:author="Carlos Diego" w:date="2021-03-30T10:59:00Z">
        <w:r>
          <w:t>a</w:t>
        </w:r>
      </w:ins>
      <w:r w:rsidR="00C77949">
        <w:t>nonymiz</w:t>
      </w:r>
      <w:ins w:id="739" w:author="Carlos Diego" w:date="2021-03-30T10:59:00Z">
        <w:r>
          <w:t xml:space="preserve">ation </w:t>
        </w:r>
      </w:ins>
      <w:del w:id="740" w:author="Carlos Diego" w:date="2021-03-30T10:59:00Z">
        <w:r w:rsidR="00C77949" w:rsidDel="000B1FD1">
          <w:delText>ed data</w:delText>
        </w:r>
      </w:del>
      <w:ins w:id="741" w:author="Carlos Diego" w:date="2021-03-30T10:59:00Z">
        <w:r>
          <w:t>is indicated</w:t>
        </w:r>
      </w:ins>
    </w:p>
    <w:p w14:paraId="321B51F8" w14:textId="0FC12A57" w:rsidR="00C77949" w:rsidRDefault="00C77949" w:rsidP="00C77949">
      <w:pPr>
        <w:pStyle w:val="ListParagraph"/>
        <w:numPr>
          <w:ilvl w:val="0"/>
          <w:numId w:val="19"/>
        </w:numPr>
        <w:suppressAutoHyphens/>
        <w:autoSpaceDN w:val="0"/>
        <w:spacing w:line="254" w:lineRule="auto"/>
        <w:contextualSpacing w:val="0"/>
        <w:textAlignment w:val="baseline"/>
      </w:pPr>
      <w:del w:id="742" w:author="Carlos Diego" w:date="2021-03-30T10:59:00Z">
        <w:r w:rsidDel="000B1FD1">
          <w:delText>f</w:delText>
        </w:r>
      </w:del>
      <w:ins w:id="743" w:author="Carlos Diego" w:date="2021-03-30T10:59:00Z">
        <w:r w:rsidR="000B1FD1">
          <w:t>F</w:t>
        </w:r>
      </w:ins>
      <w:r>
        <w:t>unding sources</w:t>
      </w:r>
      <w:ins w:id="744" w:author="Carlos Diego" w:date="2021-03-30T11:00:00Z">
        <w:r w:rsidR="000B1FD1">
          <w:t xml:space="preserve"> are indicated</w:t>
        </w:r>
      </w:ins>
    </w:p>
    <w:p w14:paraId="5D247833" w14:textId="6B2FC14D" w:rsidR="00C77949" w:rsidRDefault="000B1FD1" w:rsidP="00C77949">
      <w:pPr>
        <w:pStyle w:val="ListParagraph"/>
        <w:numPr>
          <w:ilvl w:val="0"/>
          <w:numId w:val="19"/>
        </w:numPr>
        <w:suppressAutoHyphens/>
        <w:autoSpaceDN w:val="0"/>
        <w:spacing w:line="254" w:lineRule="auto"/>
        <w:contextualSpacing w:val="0"/>
        <w:textAlignment w:val="baseline"/>
      </w:pPr>
      <w:ins w:id="745" w:author="Carlos Diego" w:date="2021-03-30T11:00:00Z">
        <w:r>
          <w:t xml:space="preserve">Provides </w:t>
        </w:r>
      </w:ins>
      <w:r w:rsidR="00C77949">
        <w:t>detail</w:t>
      </w:r>
      <w:ins w:id="746" w:author="Carlos Diego" w:date="2021-03-30T11:00:00Z">
        <w:r>
          <w:t>s</w:t>
        </w:r>
      </w:ins>
      <w:r w:rsidR="00C77949">
        <w:t xml:space="preserve"> </w:t>
      </w:r>
      <w:ins w:id="747" w:author="Carlos Diego" w:date="2021-03-30T11:00:00Z">
        <w:r>
          <w:t xml:space="preserve">about </w:t>
        </w:r>
      </w:ins>
      <w:r w:rsidR="00C77949">
        <w:t>requirements for ethical research</w:t>
      </w:r>
    </w:p>
    <w:p w14:paraId="5B2425F3" w14:textId="77777777" w:rsidR="00C77949" w:rsidRDefault="00C77949" w:rsidP="00C77949">
      <w:pPr>
        <w:pStyle w:val="Heading1"/>
        <w:pBdr>
          <w:bottom w:val="single" w:sz="4" w:space="1" w:color="595959"/>
        </w:pBdr>
        <w:suppressAutoHyphens/>
        <w:autoSpaceDN w:val="0"/>
        <w:spacing w:line="254" w:lineRule="auto"/>
        <w:textAlignment w:val="baseline"/>
      </w:pPr>
      <w:r>
        <w:rPr>
          <w:rStyle w:val="Heading1Char"/>
        </w:rPr>
        <w:t>The Guidelines by Wilson et al.</w:t>
      </w:r>
    </w:p>
    <w:p w14:paraId="14D0CAEC" w14:textId="77777777" w:rsidR="00C77949" w:rsidRDefault="00C77949" w:rsidP="00C77949">
      <w:r>
        <w:t xml:space="preserve">Below we report a list of practices and properties extracted from </w:t>
      </w:r>
      <w:r w:rsidR="000E5A89">
        <w:rPr>
          <w:rFonts w:cs="Calibri"/>
        </w:rPr>
        <w:fldChar w:fldCharType="begin"/>
      </w:r>
      <w:r w:rsidR="00E82754">
        <w:rPr>
          <w:rFonts w:cs="Calibri"/>
        </w:rPr>
        <w:instrText xml:space="preserve"> ADDIN ZOTERO_ITEM CSL_CITATION {"citationID":"fRnfRLBa","properties":{"formattedCitation":"(Wilson et al., 2017)","plainCitation":"(Wilson et al., 2017)","noteIndex":0},"citationItems":[{"id":3202,"uris":["http://zotero.org/users/1020597/items/CTWJHA96"],"uri":["http://zotero.org/users/1020597/items/CTWJHA96"],"itemData":{"id":3202,"type":"article-journal","abstract":"Author summary Computers are now essential in all branches of science, but most researchers are never taught the equivalent of basic lab skills for research computing. As a result, data can get lost, analyses can take much longer than necessary, and researchers are limited in how effectively they can work with software and data. Computing workflows need to follow the same practices as lab projects and notebooks, with organized data, documented steps, and the project structured for reproducibility, but researchers new to computing often don't know where to start. This paper presents a set of good computing practices that every researcher can adopt, regardless of their current level of computational skill. These practices, which encompass data management, programming, collaborating with colleagues, organizing projects, tracking work, and writing manuscripts, are drawn from a wide variety of published sources from our daily lives and from our work with volunteer organizations that have delivered workshops to over 11,000 people since 2010.","container-title":"PLOS Computational Biology","DOI":"10.1371/journal.pcbi.1005510","ISSN":"1553-7358","issue":"6","journalAbbreviation":"PLOS Computational Biology","language":"en","note":"publisher: Public Library of Science","page":"e1005510","source":"PLoS Journals","title":"Good enough practices in scientific computing","volume":"13","author":[{"family":"Wilson","given":"Greg"},{"family":"Bryan","given":"Jennifer"},{"family":"Cranston","given":"Karen"},{"family":"Kitzes","given":"Justin"},{"family":"Nederbragt","given":"Lex"},{"family":"Teal","given":"Tracy K."}],"issued":{"date-parts":[["2017",6,22]]}}}],"schema":"https://github.com/citation-style-language/schema/raw/master/csl-citation.json"} </w:instrText>
      </w:r>
      <w:r w:rsidR="000E5A89">
        <w:rPr>
          <w:rFonts w:cs="Calibri"/>
        </w:rPr>
        <w:fldChar w:fldCharType="separate"/>
      </w:r>
      <w:r w:rsidR="00E82754" w:rsidRPr="00E82754">
        <w:rPr>
          <w:rFonts w:ascii="Calibri" w:hAnsi="Calibri" w:cs="Calibri"/>
        </w:rPr>
        <w:t>(Wilson et al., 2017)</w:t>
      </w:r>
      <w:r w:rsidR="000E5A89">
        <w:rPr>
          <w:rFonts w:cs="Calibri"/>
        </w:rPr>
        <w:fldChar w:fldCharType="end"/>
      </w:r>
      <w:r>
        <w:t>.</w:t>
      </w:r>
    </w:p>
    <w:p w14:paraId="29058BF0" w14:textId="22179F89" w:rsidR="00C77949" w:rsidDel="000B1FD1" w:rsidRDefault="00C77949" w:rsidP="00C77949">
      <w:pPr>
        <w:pStyle w:val="ListParagraph"/>
        <w:numPr>
          <w:ilvl w:val="0"/>
          <w:numId w:val="15"/>
        </w:numPr>
        <w:suppressAutoHyphens/>
        <w:autoSpaceDN w:val="0"/>
        <w:spacing w:line="254" w:lineRule="auto"/>
        <w:contextualSpacing w:val="0"/>
        <w:textAlignment w:val="baseline"/>
        <w:rPr>
          <w:del w:id="748" w:author="Carlos Diego" w:date="2021-03-30T11:00:00Z"/>
        </w:rPr>
      </w:pPr>
      <w:del w:id="749" w:author="Carlos Diego" w:date="2021-03-30T11:00:00Z">
        <w:r w:rsidDel="000B1FD1">
          <w:delText>Basic lab skills</w:delText>
        </w:r>
      </w:del>
    </w:p>
    <w:p w14:paraId="54D6459C" w14:textId="7F500848" w:rsidR="00C77949" w:rsidDel="000B1FD1" w:rsidRDefault="00C77949" w:rsidP="00C77949">
      <w:pPr>
        <w:pStyle w:val="ListParagraph"/>
        <w:numPr>
          <w:ilvl w:val="0"/>
          <w:numId w:val="15"/>
        </w:numPr>
        <w:suppressAutoHyphens/>
        <w:autoSpaceDN w:val="0"/>
        <w:spacing w:line="254" w:lineRule="auto"/>
        <w:contextualSpacing w:val="0"/>
        <w:textAlignment w:val="baseline"/>
        <w:rPr>
          <w:del w:id="750" w:author="Carlos Diego" w:date="2021-03-30T11:00:00Z"/>
        </w:rPr>
      </w:pPr>
      <w:del w:id="751" w:author="Carlos Diego" w:date="2021-03-30T11:00:00Z">
        <w:r w:rsidDel="000B1FD1">
          <w:delText>Data can get lost</w:delText>
        </w:r>
      </w:del>
    </w:p>
    <w:p w14:paraId="3B396031" w14:textId="3C5AB73B" w:rsidR="00C77949" w:rsidDel="000B1FD1" w:rsidRDefault="00C77949" w:rsidP="00C77949">
      <w:pPr>
        <w:pStyle w:val="ListParagraph"/>
        <w:numPr>
          <w:ilvl w:val="0"/>
          <w:numId w:val="15"/>
        </w:numPr>
        <w:suppressAutoHyphens/>
        <w:autoSpaceDN w:val="0"/>
        <w:spacing w:line="254" w:lineRule="auto"/>
        <w:contextualSpacing w:val="0"/>
        <w:textAlignment w:val="baseline"/>
        <w:rPr>
          <w:del w:id="752" w:author="Carlos Diego" w:date="2021-03-30T11:00:00Z"/>
        </w:rPr>
      </w:pPr>
      <w:del w:id="753" w:author="Carlos Diego" w:date="2021-03-30T11:00:00Z">
        <w:r w:rsidDel="000B1FD1">
          <w:delText>Analyses can take much longer</w:delText>
        </w:r>
      </w:del>
    </w:p>
    <w:p w14:paraId="232C0E92" w14:textId="7F341CAF" w:rsidR="00C77949" w:rsidDel="000B1FD1" w:rsidRDefault="00C77949" w:rsidP="00C77949">
      <w:pPr>
        <w:pStyle w:val="ListParagraph"/>
        <w:numPr>
          <w:ilvl w:val="0"/>
          <w:numId w:val="15"/>
        </w:numPr>
        <w:suppressAutoHyphens/>
        <w:autoSpaceDN w:val="0"/>
        <w:spacing w:line="254" w:lineRule="auto"/>
        <w:contextualSpacing w:val="0"/>
        <w:textAlignment w:val="baseline"/>
        <w:rPr>
          <w:del w:id="754" w:author="Carlos Diego" w:date="2021-03-30T11:00:00Z"/>
        </w:rPr>
      </w:pPr>
      <w:del w:id="755" w:author="Carlos Diego" w:date="2021-03-30T11:00:00Z">
        <w:r w:rsidDel="000B1FD1">
          <w:delText>how effectively researchers can work with software and data</w:delText>
        </w:r>
      </w:del>
    </w:p>
    <w:p w14:paraId="6C37B78D" w14:textId="077EF4BB" w:rsidR="00C77949" w:rsidDel="000B1FD1" w:rsidRDefault="00C77949" w:rsidP="00C77949">
      <w:pPr>
        <w:pStyle w:val="ListParagraph"/>
        <w:numPr>
          <w:ilvl w:val="0"/>
          <w:numId w:val="15"/>
        </w:numPr>
        <w:suppressAutoHyphens/>
        <w:autoSpaceDN w:val="0"/>
        <w:spacing w:line="254" w:lineRule="auto"/>
        <w:contextualSpacing w:val="0"/>
        <w:textAlignment w:val="baseline"/>
        <w:rPr>
          <w:del w:id="756" w:author="Carlos Diego" w:date="2021-03-30T11:00:00Z"/>
        </w:rPr>
      </w:pPr>
      <w:del w:id="757" w:author="Carlos Diego" w:date="2021-03-30T11:00:00Z">
        <w:r w:rsidDel="000B1FD1">
          <w:delText>organized data, documented steps project structured for reproducibility</w:delText>
        </w:r>
      </w:del>
    </w:p>
    <w:p w14:paraId="30898520" w14:textId="2C7F5E89" w:rsidR="00C77949" w:rsidDel="000B1FD1" w:rsidRDefault="00C77949" w:rsidP="00C77949">
      <w:pPr>
        <w:pStyle w:val="ListParagraph"/>
        <w:rPr>
          <w:del w:id="758" w:author="Carlos Diego" w:date="2021-03-30T11:00:00Z"/>
        </w:rPr>
      </w:pPr>
    </w:p>
    <w:p w14:paraId="26C4DB7E" w14:textId="77777777" w:rsidR="00C77949" w:rsidRDefault="00C77949" w:rsidP="00C77949">
      <w:pPr>
        <w:pStyle w:val="ListParagraph"/>
        <w:numPr>
          <w:ilvl w:val="0"/>
          <w:numId w:val="20"/>
        </w:numPr>
        <w:suppressAutoHyphens/>
        <w:autoSpaceDN w:val="0"/>
        <w:spacing w:line="254" w:lineRule="auto"/>
        <w:contextualSpacing w:val="0"/>
        <w:textAlignment w:val="baseline"/>
      </w:pPr>
      <w:r>
        <w:t>Data management:</w:t>
      </w:r>
    </w:p>
    <w:p w14:paraId="69253375" w14:textId="6166EC21" w:rsidR="00C77949" w:rsidRDefault="00DD6C9B" w:rsidP="00C77949">
      <w:pPr>
        <w:pStyle w:val="ListParagraph"/>
        <w:numPr>
          <w:ilvl w:val="1"/>
          <w:numId w:val="20"/>
        </w:numPr>
        <w:suppressAutoHyphens/>
        <w:autoSpaceDN w:val="0"/>
        <w:spacing w:line="254" w:lineRule="auto"/>
        <w:contextualSpacing w:val="0"/>
        <w:textAlignment w:val="baseline"/>
      </w:pPr>
      <w:ins w:id="759" w:author="Carlos Diego" w:date="2021-03-30T13:40:00Z">
        <w:r>
          <w:t xml:space="preserve">Includes the </w:t>
        </w:r>
      </w:ins>
      <w:del w:id="760" w:author="Carlos Diego" w:date="2021-03-30T13:40:00Z">
        <w:r w:rsidR="00C77949" w:rsidDel="00DD6C9B">
          <w:delText xml:space="preserve">Save the </w:delText>
        </w:r>
      </w:del>
      <w:r w:rsidR="00C77949">
        <w:t>raw data</w:t>
      </w:r>
    </w:p>
    <w:p w14:paraId="533402AB" w14:textId="2390463C" w:rsidR="00C77949" w:rsidRDefault="00C77949" w:rsidP="00C77949">
      <w:pPr>
        <w:pStyle w:val="ListParagraph"/>
        <w:numPr>
          <w:ilvl w:val="2"/>
          <w:numId w:val="20"/>
        </w:numPr>
        <w:suppressAutoHyphens/>
        <w:autoSpaceDN w:val="0"/>
        <w:spacing w:line="254" w:lineRule="auto"/>
        <w:contextualSpacing w:val="0"/>
        <w:textAlignment w:val="baseline"/>
      </w:pPr>
      <w:del w:id="761" w:author="Carlos Diego" w:date="2021-03-30T13:40:00Z">
        <w:r w:rsidDel="00DD6C9B">
          <w:delText xml:space="preserve">or </w:delText>
        </w:r>
      </w:del>
      <w:ins w:id="762" w:author="Carlos Diego" w:date="2021-03-30T13:40:00Z">
        <w:r w:rsidR="00DD6C9B">
          <w:t xml:space="preserve">Provides a </w:t>
        </w:r>
      </w:ins>
      <w:r>
        <w:t xml:space="preserve">record </w:t>
      </w:r>
      <w:ins w:id="763" w:author="Carlos Diego" w:date="2021-03-30T13:41:00Z">
        <w:r w:rsidR="00DD6C9B">
          <w:t xml:space="preserve">of </w:t>
        </w:r>
      </w:ins>
      <w:r>
        <w:t>the exact procedure used to obtain the raw data</w:t>
      </w:r>
    </w:p>
    <w:p w14:paraId="0D573AEF" w14:textId="0FA2388E" w:rsidR="00C77949" w:rsidRDefault="00DD6C9B" w:rsidP="00C77949">
      <w:pPr>
        <w:pStyle w:val="ListParagraph"/>
        <w:numPr>
          <w:ilvl w:val="2"/>
          <w:numId w:val="20"/>
        </w:numPr>
        <w:suppressAutoHyphens/>
        <w:autoSpaceDN w:val="0"/>
        <w:spacing w:line="254" w:lineRule="auto"/>
        <w:contextualSpacing w:val="0"/>
        <w:textAlignment w:val="baseline"/>
      </w:pPr>
      <w:ins w:id="764" w:author="Carlos Diego" w:date="2021-03-30T13:41:00Z">
        <w:r>
          <w:t xml:space="preserve">Provides a description of the raw data </w:t>
        </w:r>
      </w:ins>
      <w:del w:id="765" w:author="Carlos Diego" w:date="2021-03-30T13:41:00Z">
        <w:r w:rsidR="00C77949" w:rsidDel="00DD6C9B">
          <w:delText>as well as any other pertinent information</w:delText>
        </w:r>
      </w:del>
    </w:p>
    <w:p w14:paraId="667C8A02" w14:textId="529F2CBE" w:rsidR="00C77949" w:rsidDel="008F2EF5" w:rsidRDefault="00C77949" w:rsidP="00C77949">
      <w:pPr>
        <w:pStyle w:val="ListParagraph"/>
        <w:numPr>
          <w:ilvl w:val="1"/>
          <w:numId w:val="20"/>
        </w:numPr>
        <w:suppressAutoHyphens/>
        <w:autoSpaceDN w:val="0"/>
        <w:spacing w:line="254" w:lineRule="auto"/>
        <w:contextualSpacing w:val="0"/>
        <w:textAlignment w:val="baseline"/>
        <w:rPr>
          <w:del w:id="766" w:author="Carlos Diego" w:date="2021-03-30T14:23:00Z"/>
        </w:rPr>
      </w:pPr>
      <w:del w:id="767" w:author="Carlos Diego" w:date="2021-03-30T13:43:00Z">
        <w:r w:rsidDel="00DD6C9B">
          <w:delText>Ensure that r</w:delText>
        </w:r>
      </w:del>
      <w:ins w:id="768" w:author="Carlos Diego" w:date="2021-03-30T13:43:00Z">
        <w:r w:rsidR="00DD6C9B">
          <w:t>R</w:t>
        </w:r>
      </w:ins>
      <w:r>
        <w:t xml:space="preserve">aw data </w:t>
      </w:r>
      <w:del w:id="769" w:author="Carlos Diego" w:date="2021-03-30T13:44:00Z">
        <w:r w:rsidDel="00DD6C9B">
          <w:delText xml:space="preserve">are </w:delText>
        </w:r>
      </w:del>
      <w:ins w:id="770" w:author="Carlos Diego" w:date="2021-03-30T13:44:00Z">
        <w:r w:rsidR="00DD6C9B">
          <w:t xml:space="preserve">is </w:t>
        </w:r>
      </w:ins>
      <w:r>
        <w:t>backed up in more than one location</w:t>
      </w:r>
      <w:ins w:id="771" w:author="Carlos Diego" w:date="2021-03-30T13:44:00Z">
        <w:r w:rsidR="008F2EF5">
          <w:t xml:space="preserve"> (</w:t>
        </w:r>
      </w:ins>
      <w:del w:id="772" w:author="Carlos Diego" w:date="2021-03-30T14:23:00Z">
        <w:r w:rsidDel="008F2EF5">
          <w:delText>.</w:delText>
        </w:r>
      </w:del>
    </w:p>
    <w:p w14:paraId="52C76EDA" w14:textId="3F8465B7" w:rsidR="00C77949" w:rsidRDefault="00C77949">
      <w:pPr>
        <w:pStyle w:val="ListParagraph"/>
        <w:numPr>
          <w:ilvl w:val="1"/>
          <w:numId w:val="20"/>
        </w:numPr>
        <w:suppressAutoHyphens/>
        <w:autoSpaceDN w:val="0"/>
        <w:spacing w:line="254" w:lineRule="auto"/>
        <w:contextualSpacing w:val="0"/>
        <w:textAlignment w:val="baseline"/>
        <w:pPrChange w:id="773" w:author="Carlos Diego" w:date="2021-03-30T14:23:00Z">
          <w:pPr>
            <w:pStyle w:val="ListParagraph"/>
            <w:numPr>
              <w:ilvl w:val="2"/>
              <w:numId w:val="20"/>
            </w:numPr>
            <w:suppressAutoHyphens/>
            <w:autoSpaceDN w:val="0"/>
            <w:spacing w:line="254" w:lineRule="auto"/>
            <w:ind w:left="2160" w:hanging="180"/>
            <w:contextualSpacing w:val="0"/>
            <w:textAlignment w:val="baseline"/>
          </w:pPr>
        </w:pPrChange>
      </w:pPr>
      <w:r>
        <w:lastRenderedPageBreak/>
        <w:t>e.g., External HDs, university-owned data storage, incremental/special backup</w:t>
      </w:r>
      <w:ins w:id="774" w:author="Carlos Diego" w:date="2021-03-30T14:23:00Z">
        <w:r w:rsidR="008F2EF5">
          <w:t>)</w:t>
        </w:r>
      </w:ins>
    </w:p>
    <w:p w14:paraId="47F49243" w14:textId="77777777" w:rsidR="00C77949" w:rsidRDefault="00C77949" w:rsidP="00C77949">
      <w:pPr>
        <w:pStyle w:val="ListParagraph"/>
        <w:numPr>
          <w:ilvl w:val="1"/>
          <w:numId w:val="20"/>
        </w:numPr>
        <w:suppressAutoHyphens/>
        <w:autoSpaceDN w:val="0"/>
        <w:spacing w:line="254" w:lineRule="auto"/>
        <w:contextualSpacing w:val="0"/>
        <w:textAlignment w:val="baseline"/>
      </w:pPr>
      <w:r>
        <w:t>Create the data you wish to see in the world.</w:t>
      </w:r>
    </w:p>
    <w:p w14:paraId="2B9E2804" w14:textId="3DF3C46C" w:rsidR="00DD6C9B" w:rsidRDefault="00DD6C9B" w:rsidP="00C77949">
      <w:pPr>
        <w:pStyle w:val="ListParagraph"/>
        <w:numPr>
          <w:ilvl w:val="2"/>
          <w:numId w:val="20"/>
        </w:numPr>
        <w:suppressAutoHyphens/>
        <w:autoSpaceDN w:val="0"/>
        <w:spacing w:line="254" w:lineRule="auto"/>
        <w:contextualSpacing w:val="0"/>
        <w:textAlignment w:val="baseline"/>
        <w:rPr>
          <w:ins w:id="775" w:author="Carlos Diego" w:date="2021-03-30T13:45:00Z"/>
        </w:rPr>
      </w:pPr>
      <w:ins w:id="776" w:author="Carlos Diego" w:date="2021-03-30T13:45:00Z">
        <w:r>
          <w:t>Data is p</w:t>
        </w:r>
      </w:ins>
      <w:ins w:id="777" w:author="Carlos Diego" w:date="2021-03-30T13:44:00Z">
        <w:r>
          <w:t xml:space="preserve">rovided in </w:t>
        </w:r>
      </w:ins>
      <w:r w:rsidR="00C77949">
        <w:t>machine</w:t>
      </w:r>
      <w:ins w:id="778" w:author="Carlos Diego" w:date="2021-03-30T13:44:00Z">
        <w:r>
          <w:t>-readable format</w:t>
        </w:r>
      </w:ins>
      <w:del w:id="779" w:author="Carlos Diego" w:date="2021-03-30T13:45:00Z">
        <w:r w:rsidR="00C77949" w:rsidDel="00DD6C9B">
          <w:delText xml:space="preserve"> and </w:delText>
        </w:r>
      </w:del>
    </w:p>
    <w:p w14:paraId="0C9BF1DB" w14:textId="5C197F91" w:rsidR="00C77949" w:rsidRPr="004E17C9" w:rsidRDefault="004E17C9" w:rsidP="004E17C9">
      <w:pPr>
        <w:pStyle w:val="ListParagraph"/>
        <w:numPr>
          <w:ilvl w:val="2"/>
          <w:numId w:val="20"/>
        </w:numPr>
        <w:suppressAutoHyphens/>
        <w:autoSpaceDN w:val="0"/>
        <w:spacing w:line="254" w:lineRule="auto"/>
        <w:contextualSpacing w:val="0"/>
        <w:textAlignment w:val="baseline"/>
      </w:pPr>
      <w:ins w:id="780" w:author="Carlos Diego" w:date="2021-03-30T13:58:00Z">
        <w:r>
          <w:t xml:space="preserve">Textual </w:t>
        </w:r>
      </w:ins>
      <w:ins w:id="781" w:author="Carlos Diego" w:date="2021-03-30T13:59:00Z">
        <w:r>
          <w:t>c</w:t>
        </w:r>
      </w:ins>
      <w:ins w:id="782" w:author="Carlos Diego" w:date="2021-03-30T13:58:00Z">
        <w:r>
          <w:t xml:space="preserve">ontent </w:t>
        </w:r>
      </w:ins>
      <w:ins w:id="783" w:author="Carlos Diego" w:date="2021-03-30T13:45:00Z">
        <w:r w:rsidR="00DD6C9B">
          <w:t xml:space="preserve">has reasonable </w:t>
        </w:r>
      </w:ins>
      <w:r w:rsidR="00C77949">
        <w:t>human readability</w:t>
      </w:r>
      <w:ins w:id="784" w:author="Carlos Diego" w:date="2021-03-30T13:52:00Z">
        <w:r>
          <w:t xml:space="preserve"> score</w:t>
        </w:r>
      </w:ins>
      <w:ins w:id="785" w:author="Carlos Diego" w:date="2021-03-30T13:46:00Z">
        <w:r w:rsidR="00DD6C9B">
          <w:t xml:space="preserve"> (e.g., </w:t>
        </w:r>
      </w:ins>
      <w:ins w:id="786" w:author="Carlos Diego" w:date="2021-03-30T13:52:00Z">
        <w:r w:rsidRPr="004E17C9">
          <w:t>Kincaid</w:t>
        </w:r>
      </w:ins>
      <w:ins w:id="787" w:author="Carlos Diego" w:date="2021-03-30T13:53:00Z">
        <w:r>
          <w:t xml:space="preserve">, </w:t>
        </w:r>
      </w:ins>
      <w:ins w:id="788" w:author="Carlos Diego" w:date="2021-03-30T13:59:00Z">
        <w:r>
          <w:t>ARI</w:t>
        </w:r>
      </w:ins>
      <w:ins w:id="789" w:author="Carlos Diego" w:date="2021-03-30T13:46:00Z">
        <w:r w:rsidR="00DD6C9B" w:rsidRPr="004E17C9">
          <w:t>)</w:t>
        </w:r>
      </w:ins>
    </w:p>
    <w:p w14:paraId="72F3349E" w14:textId="77777777" w:rsidR="004E17C9" w:rsidRDefault="00C77949" w:rsidP="00C77949">
      <w:pPr>
        <w:pStyle w:val="ListParagraph"/>
        <w:numPr>
          <w:ilvl w:val="2"/>
          <w:numId w:val="20"/>
        </w:numPr>
        <w:suppressAutoHyphens/>
        <w:autoSpaceDN w:val="0"/>
        <w:spacing w:line="254" w:lineRule="auto"/>
        <w:contextualSpacing w:val="0"/>
        <w:textAlignment w:val="baseline"/>
        <w:rPr>
          <w:ins w:id="790" w:author="Carlos Diego" w:date="2021-03-30T13:59:00Z"/>
        </w:rPr>
      </w:pPr>
      <w:r>
        <w:t>Use</w:t>
      </w:r>
      <w:ins w:id="791" w:author="Carlos Diego" w:date="2021-03-30T13:59:00Z">
        <w:r w:rsidR="004E17C9">
          <w:t>s</w:t>
        </w:r>
      </w:ins>
      <w:r>
        <w:t xml:space="preserve"> open/non-proprietary file formats</w:t>
      </w:r>
    </w:p>
    <w:p w14:paraId="559A060B" w14:textId="3DF53700" w:rsidR="00C77949" w:rsidRDefault="004E17C9" w:rsidP="00C77949">
      <w:pPr>
        <w:pStyle w:val="ListParagraph"/>
        <w:numPr>
          <w:ilvl w:val="2"/>
          <w:numId w:val="20"/>
        </w:numPr>
        <w:suppressAutoHyphens/>
        <w:autoSpaceDN w:val="0"/>
        <w:spacing w:line="254" w:lineRule="auto"/>
        <w:contextualSpacing w:val="0"/>
        <w:textAlignment w:val="baseline"/>
      </w:pPr>
      <w:ins w:id="792" w:author="Carlos Diego" w:date="2021-03-30T13:59:00Z">
        <w:r>
          <w:t xml:space="preserve">Variable names and data </w:t>
        </w:r>
      </w:ins>
      <w:ins w:id="793" w:author="Carlos Diego" w:date="2021-03-30T14:00:00Z">
        <w:r>
          <w:t>code</w:t>
        </w:r>
      </w:ins>
      <w:ins w:id="794" w:author="Carlos Diego" w:date="2021-03-30T13:59:00Z">
        <w:r>
          <w:t xml:space="preserve">s </w:t>
        </w:r>
      </w:ins>
      <w:ins w:id="795" w:author="Carlos Diego" w:date="2021-03-30T14:00:00Z">
        <w:r>
          <w:t>are</w:t>
        </w:r>
      </w:ins>
      <w:ins w:id="796" w:author="Carlos Diego" w:date="2021-03-30T14:21:00Z">
        <w:r w:rsidR="008F2EF5">
          <w:t xml:space="preserve"> </w:t>
        </w:r>
      </w:ins>
      <w:del w:id="797" w:author="Carlos Diego" w:date="2021-03-30T14:00:00Z">
        <w:r w:rsidR="00C77949" w:rsidDel="004E17C9">
          <w:delText xml:space="preserve">, </w:delText>
        </w:r>
      </w:del>
      <w:r w:rsidR="00C77949">
        <w:t>self-explaining</w:t>
      </w:r>
      <w:del w:id="798" w:author="Carlos Diego" w:date="2021-03-30T14:00:00Z">
        <w:r w:rsidR="00C77949" w:rsidDel="004E17C9">
          <w:delText xml:space="preserve"> variable names/data codes</w:delText>
        </w:r>
      </w:del>
    </w:p>
    <w:p w14:paraId="10E6C9A3" w14:textId="59C41C8F" w:rsidR="00C77949" w:rsidRDefault="004E17C9" w:rsidP="00C77949">
      <w:pPr>
        <w:pStyle w:val="ListParagraph"/>
        <w:numPr>
          <w:ilvl w:val="2"/>
          <w:numId w:val="20"/>
        </w:numPr>
        <w:suppressAutoHyphens/>
        <w:autoSpaceDN w:val="0"/>
        <w:spacing w:line="254" w:lineRule="auto"/>
        <w:contextualSpacing w:val="0"/>
        <w:textAlignment w:val="baseline"/>
      </w:pPr>
      <w:ins w:id="799" w:author="Carlos Diego" w:date="2021-03-30T14:00:00Z">
        <w:r>
          <w:t xml:space="preserve">There are </w:t>
        </w:r>
      </w:ins>
      <w:del w:id="800" w:author="Carlos Diego" w:date="2021-03-30T14:00:00Z">
        <w:r w:rsidR="00C77949" w:rsidDel="004E17C9">
          <w:delText>U</w:delText>
        </w:r>
      </w:del>
      <w:ins w:id="801" w:author="Carlos Diego" w:date="2021-03-30T14:00:00Z">
        <w:r>
          <w:t>u</w:t>
        </w:r>
      </w:ins>
      <w:r w:rsidR="00C77949">
        <w:t>seful meta-data as part of filenames (e.g., for pattern matching)</w:t>
      </w:r>
    </w:p>
    <w:p w14:paraId="00D22C70" w14:textId="34467D37" w:rsidR="00C77949" w:rsidRDefault="004E17C9" w:rsidP="00C77949">
      <w:pPr>
        <w:pStyle w:val="ListParagraph"/>
        <w:numPr>
          <w:ilvl w:val="2"/>
          <w:numId w:val="20"/>
        </w:numPr>
        <w:suppressAutoHyphens/>
        <w:autoSpaceDN w:val="0"/>
        <w:spacing w:line="254" w:lineRule="auto"/>
        <w:contextualSpacing w:val="0"/>
        <w:textAlignment w:val="baseline"/>
      </w:pPr>
      <w:ins w:id="802" w:author="Carlos Diego" w:date="2021-03-30T14:01:00Z">
        <w:r>
          <w:t xml:space="preserve">Indicates </w:t>
        </w:r>
      </w:ins>
      <w:del w:id="803" w:author="Carlos Diego" w:date="2021-03-30T14:01:00Z">
        <w:r w:rsidR="00C77949" w:rsidDel="004E17C9">
          <w:delText xml:space="preserve">Follow </w:delText>
        </w:r>
      </w:del>
      <w:r w:rsidR="00C77949">
        <w:t xml:space="preserve">research community standards </w:t>
      </w:r>
      <w:ins w:id="804" w:author="Carlos Diego" w:date="2021-03-30T14:01:00Z">
        <w:r>
          <w:t>that have been followed</w:t>
        </w:r>
      </w:ins>
      <w:del w:id="805" w:author="Carlos Diego" w:date="2021-03-30T14:01:00Z">
        <w:r w:rsidR="00C77949" w:rsidDel="004E17C9">
          <w:delText>for how to provide meta-data</w:delText>
        </w:r>
      </w:del>
    </w:p>
    <w:p w14:paraId="548339AE" w14:textId="1F12F247" w:rsidR="000412B9" w:rsidRDefault="000412B9" w:rsidP="00C77949">
      <w:pPr>
        <w:pStyle w:val="ListParagraph"/>
        <w:numPr>
          <w:ilvl w:val="2"/>
          <w:numId w:val="20"/>
        </w:numPr>
        <w:suppressAutoHyphens/>
        <w:autoSpaceDN w:val="0"/>
        <w:spacing w:line="254" w:lineRule="auto"/>
        <w:contextualSpacing w:val="0"/>
        <w:textAlignment w:val="baseline"/>
        <w:rPr>
          <w:ins w:id="806" w:author="Carlos Diego" w:date="2021-03-30T14:02:00Z"/>
        </w:rPr>
      </w:pPr>
      <w:ins w:id="807" w:author="Carlos Diego" w:date="2021-03-30T14:02:00Z">
        <w:r>
          <w:t xml:space="preserve">Includes </w:t>
        </w:r>
      </w:ins>
      <w:del w:id="808" w:author="Carlos Diego" w:date="2021-03-30T14:02:00Z">
        <w:r w:rsidR="00C77949" w:rsidDel="000412B9">
          <w:delText xml:space="preserve">Metadata </w:delText>
        </w:r>
      </w:del>
      <w:ins w:id="809" w:author="Carlos Diego" w:date="2021-03-30T14:02:00Z">
        <w:r>
          <w:t xml:space="preserve">metadata </w:t>
        </w:r>
      </w:ins>
      <w:del w:id="810" w:author="Carlos Diego" w:date="2021-03-30T14:04:00Z">
        <w:r w:rsidR="00C77949" w:rsidDel="000412B9">
          <w:delText>about</w:delText>
        </w:r>
      </w:del>
      <w:del w:id="811" w:author="Carlos Diego" w:date="2021-03-30T14:02:00Z">
        <w:r w:rsidR="00C77949" w:rsidDel="000412B9">
          <w:delText xml:space="preserve">: </w:delText>
        </w:r>
      </w:del>
      <w:ins w:id="812" w:author="Carlos Diego" w:date="2021-03-30T14:04:00Z">
        <w:r>
          <w:t xml:space="preserve">for </w:t>
        </w:r>
      </w:ins>
      <w:r w:rsidR="00C77949">
        <w:t xml:space="preserve">the dataset as a whole </w:t>
      </w:r>
      <w:ins w:id="813" w:author="Carlos Diego" w:date="2021-03-30T14:03:00Z">
        <w:r>
          <w:t>(e.g., authors, version)</w:t>
        </w:r>
      </w:ins>
    </w:p>
    <w:p w14:paraId="19FF7D56" w14:textId="792DF690" w:rsidR="00C77949" w:rsidRDefault="000412B9" w:rsidP="000412B9">
      <w:pPr>
        <w:pStyle w:val="ListParagraph"/>
        <w:numPr>
          <w:ilvl w:val="2"/>
          <w:numId w:val="20"/>
        </w:numPr>
        <w:suppressAutoHyphens/>
        <w:autoSpaceDN w:val="0"/>
        <w:spacing w:line="254" w:lineRule="auto"/>
        <w:contextualSpacing w:val="0"/>
        <w:textAlignment w:val="baseline"/>
      </w:pPr>
      <w:ins w:id="814" w:author="Carlos Diego" w:date="2021-03-30T14:02:00Z">
        <w:r>
          <w:t xml:space="preserve">Includes metadata </w:t>
        </w:r>
      </w:ins>
      <w:ins w:id="815" w:author="Carlos Diego" w:date="2021-03-30T14:03:00Z">
        <w:r>
          <w:t>for</w:t>
        </w:r>
      </w:ins>
      <w:ins w:id="816" w:author="Carlos Diego" w:date="2021-03-30T14:02:00Z">
        <w:r>
          <w:t xml:space="preserve"> </w:t>
        </w:r>
      </w:ins>
      <w:del w:id="817" w:author="Carlos Diego" w:date="2021-03-30T14:02:00Z">
        <w:r w:rsidR="00C77949" w:rsidDel="000412B9">
          <w:delText xml:space="preserve">AND </w:delText>
        </w:r>
      </w:del>
      <w:r w:rsidR="00C77949">
        <w:t xml:space="preserve">the </w:t>
      </w:r>
      <w:ins w:id="818" w:author="Carlos Diego" w:date="2021-03-30T14:04:00Z">
        <w:r>
          <w:t xml:space="preserve">dataset’s </w:t>
        </w:r>
      </w:ins>
      <w:r w:rsidR="00C77949">
        <w:t xml:space="preserve">content </w:t>
      </w:r>
      <w:del w:id="819" w:author="Carlos Diego" w:date="2021-03-30T14:02:00Z">
        <w:r w:rsidR="00C77949" w:rsidDel="004E17C9">
          <w:delText xml:space="preserve">content </w:delText>
        </w:r>
      </w:del>
      <w:del w:id="820" w:author="Carlos Diego" w:date="2021-03-30T14:03:00Z">
        <w:r w:rsidR="00C77949" w:rsidDel="000412B9">
          <w:delText xml:space="preserve">within </w:delText>
        </w:r>
      </w:del>
      <w:del w:id="821" w:author="Carlos Diego" w:date="2021-03-30T14:04:00Z">
        <w:r w:rsidR="00C77949" w:rsidDel="000412B9">
          <w:delText>the dataset</w:delText>
        </w:r>
      </w:del>
      <w:ins w:id="822" w:author="Carlos Diego" w:date="2021-03-30T14:02:00Z">
        <w:r>
          <w:t xml:space="preserve">(e.g., </w:t>
        </w:r>
      </w:ins>
      <w:ins w:id="823" w:author="Carlos Diego" w:date="2021-03-30T14:03:00Z">
        <w:r w:rsidRPr="000412B9">
          <w:t>headers, descriptions</w:t>
        </w:r>
      </w:ins>
      <w:ins w:id="824" w:author="Carlos Diego" w:date="2021-03-30T14:02:00Z">
        <w:r>
          <w:t>)</w:t>
        </w:r>
      </w:ins>
    </w:p>
    <w:p w14:paraId="79780C01" w14:textId="0B9475CF" w:rsidR="00C77949" w:rsidDel="000412B9" w:rsidRDefault="000412B9" w:rsidP="00C77949">
      <w:pPr>
        <w:pStyle w:val="ListParagraph"/>
        <w:numPr>
          <w:ilvl w:val="1"/>
          <w:numId w:val="20"/>
        </w:numPr>
        <w:suppressAutoHyphens/>
        <w:autoSpaceDN w:val="0"/>
        <w:spacing w:line="254" w:lineRule="auto"/>
        <w:contextualSpacing w:val="0"/>
        <w:textAlignment w:val="baseline"/>
        <w:rPr>
          <w:del w:id="825" w:author="Carlos Diego" w:date="2021-03-30T14:19:00Z"/>
        </w:rPr>
      </w:pPr>
      <w:ins w:id="826" w:author="Carlos Diego" w:date="2021-03-30T14:18:00Z">
        <w:r>
          <w:t xml:space="preserve">Data follows </w:t>
        </w:r>
      </w:ins>
      <w:del w:id="827" w:author="Carlos Diego" w:date="2021-03-30T14:18:00Z">
        <w:r w:rsidR="00C77949" w:rsidDel="000412B9">
          <w:delText xml:space="preserve">Create </w:delText>
        </w:r>
      </w:del>
      <w:ins w:id="828" w:author="Carlos Diego" w:date="2021-03-30T14:18:00Z">
        <w:r>
          <w:t xml:space="preserve">an </w:t>
        </w:r>
      </w:ins>
      <w:r w:rsidR="00C77949">
        <w:t xml:space="preserve">analysis-friendly </w:t>
      </w:r>
      <w:del w:id="829" w:author="Carlos Diego" w:date="2021-03-30T14:18:00Z">
        <w:r w:rsidR="00C77949" w:rsidDel="000412B9">
          <w:delText>data.</w:delText>
        </w:r>
      </w:del>
      <w:ins w:id="830" w:author="Carlos Diego" w:date="2021-03-30T14:18:00Z">
        <w:r>
          <w:t>format (</w:t>
        </w:r>
      </w:ins>
    </w:p>
    <w:p w14:paraId="0D717DD0" w14:textId="5EC28AD1" w:rsidR="00C77949" w:rsidRDefault="00C77949">
      <w:pPr>
        <w:pStyle w:val="ListParagraph"/>
        <w:numPr>
          <w:ilvl w:val="1"/>
          <w:numId w:val="20"/>
        </w:numPr>
        <w:suppressAutoHyphens/>
        <w:autoSpaceDN w:val="0"/>
        <w:spacing w:line="254" w:lineRule="auto"/>
        <w:contextualSpacing w:val="0"/>
        <w:textAlignment w:val="baseline"/>
        <w:pPrChange w:id="831" w:author="Carlos Diego" w:date="2021-03-30T14:19:00Z">
          <w:pPr>
            <w:pStyle w:val="ListParagraph"/>
            <w:numPr>
              <w:ilvl w:val="2"/>
              <w:numId w:val="20"/>
            </w:numPr>
            <w:suppressAutoHyphens/>
            <w:autoSpaceDN w:val="0"/>
            <w:spacing w:line="254" w:lineRule="auto"/>
            <w:ind w:left="2160" w:hanging="180"/>
            <w:contextualSpacing w:val="0"/>
            <w:textAlignment w:val="baseline"/>
          </w:pPr>
        </w:pPrChange>
      </w:pPr>
      <w:r>
        <w:t xml:space="preserve">e.g., </w:t>
      </w:r>
      <w:del w:id="832" w:author="Carlos Diego" w:date="2021-03-30T14:19:00Z">
        <w:r w:rsidDel="000412B9">
          <w:delText xml:space="preserve">each </w:delText>
        </w:r>
      </w:del>
      <w:r>
        <w:t xml:space="preserve">column is </w:t>
      </w:r>
      <w:del w:id="833" w:author="Carlos Diego" w:date="2021-03-30T14:19:00Z">
        <w:r w:rsidDel="000412B9">
          <w:delText xml:space="preserve">a </w:delText>
        </w:r>
      </w:del>
      <w:r>
        <w:t xml:space="preserve">variable, </w:t>
      </w:r>
      <w:del w:id="834" w:author="Carlos Diego" w:date="2021-03-30T14:19:00Z">
        <w:r w:rsidDel="000412B9">
          <w:delText xml:space="preserve">each </w:delText>
        </w:r>
      </w:del>
      <w:r>
        <w:t xml:space="preserve">row is </w:t>
      </w:r>
      <w:del w:id="835" w:author="Carlos Diego" w:date="2021-03-30T14:19:00Z">
        <w:r w:rsidRPr="008F2EF5" w:rsidDel="000412B9">
          <w:delText xml:space="preserve">a </w:delText>
        </w:r>
      </w:del>
      <w:r>
        <w:t>observation</w:t>
      </w:r>
      <w:ins w:id="836" w:author="Carlos Diego" w:date="2021-03-30T14:19:00Z">
        <w:r w:rsidR="000412B9">
          <w:t>)</w:t>
        </w:r>
      </w:ins>
    </w:p>
    <w:p w14:paraId="55F43E99" w14:textId="2E99D4E0" w:rsidR="00C77949" w:rsidRDefault="008F2EF5" w:rsidP="00C77949">
      <w:pPr>
        <w:pStyle w:val="ListParagraph"/>
        <w:numPr>
          <w:ilvl w:val="1"/>
          <w:numId w:val="20"/>
        </w:numPr>
        <w:suppressAutoHyphens/>
        <w:autoSpaceDN w:val="0"/>
        <w:spacing w:line="254" w:lineRule="auto"/>
        <w:contextualSpacing w:val="0"/>
        <w:textAlignment w:val="baseline"/>
      </w:pPr>
      <w:ins w:id="837" w:author="Carlos Diego" w:date="2021-03-30T14:20:00Z">
        <w:r>
          <w:t xml:space="preserve">There are scripts for </w:t>
        </w:r>
      </w:ins>
      <w:del w:id="838" w:author="Carlos Diego" w:date="2021-03-30T14:20:00Z">
        <w:r w:rsidR="00C77949" w:rsidDel="008F2EF5">
          <w:delText xml:space="preserve">Record </w:delText>
        </w:r>
      </w:del>
      <w:r w:rsidR="00C77949">
        <w:t>all the steps used to process data</w:t>
      </w:r>
      <w:del w:id="839" w:author="Carlos Diego" w:date="2021-03-30T14:20:00Z">
        <w:r w:rsidR="00C77949" w:rsidDel="008F2EF5">
          <w:delText>.</w:delText>
        </w:r>
      </w:del>
    </w:p>
    <w:p w14:paraId="1612499A" w14:textId="5B6F6E06" w:rsidR="00C77949" w:rsidRDefault="008F2EF5" w:rsidP="00C77949">
      <w:pPr>
        <w:pStyle w:val="ListParagraph"/>
        <w:numPr>
          <w:ilvl w:val="2"/>
          <w:numId w:val="20"/>
        </w:numPr>
        <w:suppressAutoHyphens/>
        <w:autoSpaceDN w:val="0"/>
        <w:spacing w:line="254" w:lineRule="auto"/>
        <w:contextualSpacing w:val="0"/>
        <w:textAlignment w:val="baseline"/>
      </w:pPr>
      <w:ins w:id="840" w:author="Carlos Diego" w:date="2021-03-30T14:19:00Z">
        <w:r>
          <w:t xml:space="preserve">There are </w:t>
        </w:r>
      </w:ins>
      <w:del w:id="841" w:author="Carlos Diego" w:date="2021-03-30T14:19:00Z">
        <w:r w:rsidR="00C77949" w:rsidDel="008F2EF5">
          <w:delText xml:space="preserve">Write </w:delText>
        </w:r>
      </w:del>
      <w:r w:rsidR="00C77949">
        <w:t xml:space="preserve">scripts for every stage of data processing (e.g., </w:t>
      </w:r>
      <w:del w:id="842" w:author="Carlos Diego" w:date="2021-03-30T14:19:00Z">
        <w:r w:rsidR="00C77949" w:rsidDel="008F2EF5">
          <w:delText xml:space="preserve">to </w:delText>
        </w:r>
      </w:del>
      <w:ins w:id="843" w:author="Carlos Diego" w:date="2021-03-30T14:19:00Z">
        <w:r>
          <w:t xml:space="preserve">ease </w:t>
        </w:r>
      </w:ins>
      <w:r w:rsidR="00C77949">
        <w:t>redo</w:t>
      </w:r>
      <w:ins w:id="844" w:author="Carlos Diego" w:date="2021-03-30T14:20:00Z">
        <w:r>
          <w:t>ing</w:t>
        </w:r>
      </w:ins>
      <w:r w:rsidR="00C77949">
        <w:t xml:space="preserve"> data preparation, collection)</w:t>
      </w:r>
    </w:p>
    <w:p w14:paraId="569E6080" w14:textId="4D1B4EFB" w:rsidR="00C77949" w:rsidRDefault="008F2EF5" w:rsidP="00C77949">
      <w:pPr>
        <w:pStyle w:val="ListParagraph"/>
        <w:numPr>
          <w:ilvl w:val="2"/>
          <w:numId w:val="20"/>
        </w:numPr>
        <w:suppressAutoHyphens/>
        <w:autoSpaceDN w:val="0"/>
        <w:spacing w:line="254" w:lineRule="auto"/>
        <w:contextualSpacing w:val="0"/>
        <w:textAlignment w:val="baseline"/>
      </w:pPr>
      <w:ins w:id="845" w:author="Carlos Diego" w:date="2021-03-30T14:20:00Z">
        <w:r>
          <w:t xml:space="preserve">Scripts allow to </w:t>
        </w:r>
      </w:ins>
      <w:del w:id="846" w:author="Carlos Diego" w:date="2021-03-30T14:20:00Z">
        <w:r w:rsidR="00C77949" w:rsidDel="008F2EF5">
          <w:delText>P</w:delText>
        </w:r>
      </w:del>
      <w:ins w:id="847" w:author="Carlos Diego" w:date="2021-03-30T14:20:00Z">
        <w:r>
          <w:t>p</w:t>
        </w:r>
      </w:ins>
      <w:r w:rsidR="00C77949">
        <w:t>roduce intermediate data files</w:t>
      </w:r>
      <w:del w:id="848" w:author="Carlos Diego" w:date="2021-03-30T14:20:00Z">
        <w:r w:rsidR="00C77949" w:rsidDel="008F2EF5">
          <w:delText xml:space="preserve">, with </w:delText>
        </w:r>
      </w:del>
      <w:ins w:id="849" w:author="Carlos Diego" w:date="2021-03-30T14:20:00Z">
        <w:r>
          <w:t xml:space="preserve"> (e.g., </w:t>
        </w:r>
      </w:ins>
      <w:r w:rsidR="00C77949">
        <w:t>increasing levels of cleanliness and task specificity</w:t>
      </w:r>
      <w:ins w:id="850" w:author="Carlos Diego" w:date="2021-03-30T14:21:00Z">
        <w:r>
          <w:t>)</w:t>
        </w:r>
      </w:ins>
    </w:p>
    <w:p w14:paraId="14E8FA40" w14:textId="28C279A1" w:rsidR="00C77949" w:rsidRDefault="008F2EF5" w:rsidP="00C77949">
      <w:pPr>
        <w:pStyle w:val="ListParagraph"/>
        <w:numPr>
          <w:ilvl w:val="2"/>
          <w:numId w:val="20"/>
        </w:numPr>
        <w:suppressAutoHyphens/>
        <w:autoSpaceDN w:val="0"/>
        <w:spacing w:line="254" w:lineRule="auto"/>
        <w:contextualSpacing w:val="0"/>
        <w:textAlignment w:val="baseline"/>
      </w:pPr>
      <w:ins w:id="851" w:author="Carlos Diego" w:date="2021-03-30T14:21:00Z">
        <w:r>
          <w:t xml:space="preserve">Workflow is </w:t>
        </w:r>
      </w:ins>
      <w:del w:id="852" w:author="Carlos Diego" w:date="2021-03-30T14:21:00Z">
        <w:r w:rsidR="00C77949" w:rsidDel="008F2EF5">
          <w:delText>B</w:delText>
        </w:r>
      </w:del>
      <w:ins w:id="853" w:author="Carlos Diego" w:date="2021-03-30T14:21:00Z">
        <w:r>
          <w:t>b</w:t>
        </w:r>
      </w:ins>
      <w:r w:rsidR="00C77949">
        <w:t>r</w:t>
      </w:r>
      <w:ins w:id="854" w:author="Carlos Diego" w:date="2021-03-30T14:21:00Z">
        <w:r>
          <w:t>oken</w:t>
        </w:r>
      </w:ins>
      <w:del w:id="855" w:author="Carlos Diego" w:date="2021-03-30T14:21:00Z">
        <w:r w:rsidR="00C77949" w:rsidDel="008F2EF5">
          <w:delText>eak</w:delText>
        </w:r>
      </w:del>
      <w:ins w:id="856" w:author="Carlos Diego" w:date="2021-03-30T14:21:00Z">
        <w:r>
          <w:t>-</w:t>
        </w:r>
      </w:ins>
      <w:r w:rsidR="00C77949">
        <w:t xml:space="preserve">down </w:t>
      </w:r>
      <w:del w:id="857" w:author="Carlos Diego" w:date="2021-03-30T14:22:00Z">
        <w:r w:rsidR="00C77949" w:rsidDel="008F2EF5">
          <w:delText xml:space="preserve">workflows </w:delText>
        </w:r>
      </w:del>
      <w:ins w:id="858" w:author="Carlos Diego" w:date="2021-03-30T14:22:00Z">
        <w:r>
          <w:t>into small procedures (</w:t>
        </w:r>
      </w:ins>
      <w:del w:id="859" w:author="Carlos Diego" w:date="2021-03-30T14:22:00Z">
        <w:r w:rsidR="00C77949" w:rsidDel="008F2EF5">
          <w:delText>is better than designing \textit{</w:delText>
        </w:r>
      </w:del>
      <w:ins w:id="860" w:author="Carlos Diego" w:date="2021-03-30T14:22:00Z">
        <w:r>
          <w:t>e.g., non-</w:t>
        </w:r>
      </w:ins>
      <w:r w:rsidR="00C77949">
        <w:t>monolithic</w:t>
      </w:r>
      <w:ins w:id="861" w:author="Carlos Diego" w:date="2021-03-30T14:22:00Z">
        <w:r>
          <w:t xml:space="preserve">, </w:t>
        </w:r>
      </w:ins>
      <w:del w:id="862" w:author="Carlos Diego" w:date="2021-03-30T14:22:00Z">
        <w:r w:rsidR="00C77949" w:rsidDel="008F2EF5">
          <w:delText xml:space="preserve"> procedure} (i.e., </w:delText>
        </w:r>
      </w:del>
      <w:del w:id="863" w:author="Carlos Diego" w:date="2021-03-30T14:23:00Z">
        <w:r w:rsidR="00C77949" w:rsidDel="008F2EF5">
          <w:delText xml:space="preserve">prefer the </w:delText>
        </w:r>
      </w:del>
      <w:r w:rsidR="00C77949">
        <w:t>explicit creation/retention of intermediate products)</w:t>
      </w:r>
    </w:p>
    <w:p w14:paraId="48D5245E" w14:textId="4F95022F" w:rsidR="00C77949" w:rsidRDefault="00D34DD1" w:rsidP="00C77949">
      <w:pPr>
        <w:pStyle w:val="ListParagraph"/>
        <w:numPr>
          <w:ilvl w:val="1"/>
          <w:numId w:val="20"/>
        </w:numPr>
        <w:suppressAutoHyphens/>
        <w:autoSpaceDN w:val="0"/>
        <w:spacing w:line="254" w:lineRule="auto"/>
        <w:contextualSpacing w:val="0"/>
        <w:textAlignment w:val="baseline"/>
      </w:pPr>
      <w:ins w:id="864" w:author="Carlos Diego" w:date="2021-03-30T14:36:00Z">
        <w:r>
          <w:t xml:space="preserve">Uses unique identifiers to </w:t>
        </w:r>
      </w:ins>
      <w:del w:id="865" w:author="Carlos Diego" w:date="2021-03-30T14:37:00Z">
        <w:r w:rsidR="00C77949" w:rsidDel="00D34DD1">
          <w:delText>Anticipate the need to use multiple</w:delText>
        </w:r>
      </w:del>
      <w:ins w:id="866" w:author="Carlos Diego" w:date="2021-03-30T14:37:00Z">
        <w:r>
          <w:t>identify</w:t>
        </w:r>
      </w:ins>
      <w:r w:rsidR="00C77949">
        <w:t xml:space="preserve"> tables</w:t>
      </w:r>
      <w:del w:id="867" w:author="Carlos Diego" w:date="2021-03-30T14:37:00Z">
        <w:r w:rsidR="00C77949" w:rsidDel="00D34DD1">
          <w:delText xml:space="preserve">, and use a unique identifier for every </w:delText>
        </w:r>
      </w:del>
      <w:ins w:id="868" w:author="Carlos Diego" w:date="2021-03-30T14:37:00Z">
        <w:r>
          <w:t>/</w:t>
        </w:r>
      </w:ins>
      <w:r w:rsidR="00C77949">
        <w:t>record</w:t>
      </w:r>
      <w:ins w:id="869" w:author="Carlos Diego" w:date="2021-03-30T14:37:00Z">
        <w:r>
          <w:t>s</w:t>
        </w:r>
      </w:ins>
      <w:r w:rsidR="00C77949">
        <w:t xml:space="preserve">. </w:t>
      </w:r>
    </w:p>
    <w:p w14:paraId="33E1100D" w14:textId="59C846E9" w:rsidR="00C77949" w:rsidDel="00D34DD1" w:rsidRDefault="00D34DD1" w:rsidP="00C77949">
      <w:pPr>
        <w:pStyle w:val="ListParagraph"/>
        <w:numPr>
          <w:ilvl w:val="1"/>
          <w:numId w:val="20"/>
        </w:numPr>
        <w:suppressAutoHyphens/>
        <w:autoSpaceDN w:val="0"/>
        <w:spacing w:line="254" w:lineRule="auto"/>
        <w:contextualSpacing w:val="0"/>
        <w:textAlignment w:val="baseline"/>
        <w:rPr>
          <w:del w:id="870" w:author="Carlos Diego" w:date="2021-03-30T14:38:00Z"/>
        </w:rPr>
      </w:pPr>
      <w:ins w:id="871" w:author="Carlos Diego" w:date="2021-03-30T14:37:00Z">
        <w:r>
          <w:t xml:space="preserve">Repository issues a </w:t>
        </w:r>
      </w:ins>
      <w:del w:id="872" w:author="Carlos Diego" w:date="2021-03-30T14:37:00Z">
        <w:r w:rsidR="00C77949" w:rsidDel="00D34DD1">
          <w:delText xml:space="preserve">Submit data to a reputable </w:delText>
        </w:r>
      </w:del>
      <w:r w:rsidR="00C77949">
        <w:t>DOI</w:t>
      </w:r>
      <w:del w:id="873" w:author="Carlos Diego" w:date="2021-03-30T14:37:00Z">
        <w:r w:rsidR="00C77949" w:rsidDel="00D34DD1">
          <w:delText xml:space="preserve">-issuing repository </w:delText>
        </w:r>
      </w:del>
      <w:ins w:id="874" w:author="Carlos Diego" w:date="2021-03-30T14:37:00Z">
        <w:r>
          <w:t xml:space="preserve"> to the </w:t>
        </w:r>
      </w:ins>
      <w:ins w:id="875" w:author="Carlos Diego" w:date="2021-03-30T14:38:00Z">
        <w:r>
          <w:t xml:space="preserve">artifact </w:t>
        </w:r>
      </w:ins>
      <w:del w:id="876" w:author="Carlos Diego" w:date="2021-03-30T14:38:00Z">
        <w:r w:rsidR="00C77949" w:rsidDel="00D34DD1">
          <w:delText>so that others can access and cite it.</w:delText>
        </w:r>
      </w:del>
      <w:ins w:id="877" w:author="Carlos Diego" w:date="2021-03-30T14:38:00Z">
        <w:r>
          <w:t>(</w:t>
        </w:r>
      </w:ins>
    </w:p>
    <w:p w14:paraId="5C319DC2" w14:textId="1D133655" w:rsidR="00C77949" w:rsidRDefault="00C77949">
      <w:pPr>
        <w:pStyle w:val="ListParagraph"/>
        <w:numPr>
          <w:ilvl w:val="1"/>
          <w:numId w:val="20"/>
        </w:numPr>
        <w:suppressAutoHyphens/>
        <w:autoSpaceDN w:val="0"/>
        <w:spacing w:line="254" w:lineRule="auto"/>
        <w:contextualSpacing w:val="0"/>
        <w:textAlignment w:val="baseline"/>
        <w:pPrChange w:id="878" w:author="Carlos Diego" w:date="2021-03-30T14:38:00Z">
          <w:pPr>
            <w:pStyle w:val="ListParagraph"/>
            <w:numPr>
              <w:ilvl w:val="2"/>
              <w:numId w:val="20"/>
            </w:numPr>
            <w:suppressAutoHyphens/>
            <w:autoSpaceDN w:val="0"/>
            <w:spacing w:line="254" w:lineRule="auto"/>
            <w:ind w:left="2160" w:hanging="180"/>
            <w:contextualSpacing w:val="0"/>
            <w:textAlignment w:val="baseline"/>
          </w:pPr>
        </w:pPrChange>
      </w:pPr>
      <w:r>
        <w:t xml:space="preserve">e.g., </w:t>
      </w:r>
      <w:proofErr w:type="spellStart"/>
      <w:r>
        <w:t>Figshare</w:t>
      </w:r>
      <w:proofErr w:type="spellEnd"/>
      <w:r>
        <w:t xml:space="preserve">, Dryad, </w:t>
      </w:r>
      <w:proofErr w:type="spellStart"/>
      <w:r>
        <w:t>Zenodo</w:t>
      </w:r>
      <w:proofErr w:type="spellEnd"/>
      <w:ins w:id="879" w:author="Carlos Diego" w:date="2021-03-30T14:38:00Z">
        <w:r w:rsidR="00D34DD1">
          <w:t>)</w:t>
        </w:r>
      </w:ins>
    </w:p>
    <w:p w14:paraId="767E0FEA" w14:textId="77777777" w:rsidR="00C77949" w:rsidRDefault="00C77949" w:rsidP="00C77949">
      <w:pPr>
        <w:pStyle w:val="ListParagraph"/>
        <w:numPr>
          <w:ilvl w:val="0"/>
          <w:numId w:val="20"/>
        </w:numPr>
        <w:suppressAutoHyphens/>
        <w:autoSpaceDN w:val="0"/>
        <w:spacing w:line="254" w:lineRule="auto"/>
        <w:contextualSpacing w:val="0"/>
        <w:textAlignment w:val="baseline"/>
      </w:pPr>
      <w:r>
        <w:t>Software</w:t>
      </w:r>
    </w:p>
    <w:p w14:paraId="5D35682F" w14:textId="30BC1687" w:rsidR="00C77949" w:rsidDel="00D34DD1" w:rsidRDefault="00D34DD1" w:rsidP="00C77949">
      <w:pPr>
        <w:pStyle w:val="ListParagraph"/>
        <w:numPr>
          <w:ilvl w:val="1"/>
          <w:numId w:val="20"/>
        </w:numPr>
        <w:suppressAutoHyphens/>
        <w:autoSpaceDN w:val="0"/>
        <w:spacing w:line="254" w:lineRule="auto"/>
        <w:contextualSpacing w:val="0"/>
        <w:textAlignment w:val="baseline"/>
        <w:rPr>
          <w:del w:id="880" w:author="Carlos Diego" w:date="2021-03-30T14:39:00Z"/>
        </w:rPr>
      </w:pPr>
      <w:ins w:id="881" w:author="Carlos Diego" w:date="2021-03-30T14:38:00Z">
        <w:r>
          <w:t xml:space="preserve">Includes an </w:t>
        </w:r>
      </w:ins>
      <w:del w:id="882" w:author="Carlos Diego" w:date="2021-03-30T14:38:00Z">
        <w:r w:rsidR="00C77949" w:rsidDel="00D34DD1">
          <w:delText xml:space="preserve">Place a brief </w:delText>
        </w:r>
      </w:del>
      <w:r w:rsidR="00C77949">
        <w:t>explanatory comment at the start of every program</w:t>
      </w:r>
      <w:ins w:id="883" w:author="Carlos Diego" w:date="2021-03-30T14:38:00Z">
        <w:r>
          <w:t xml:space="preserve"> (e.g., </w:t>
        </w:r>
      </w:ins>
      <w:del w:id="884" w:author="Carlos Diego" w:date="2021-03-30T14:39:00Z">
        <w:r w:rsidR="00C77949" w:rsidDel="00D34DD1">
          <w:delText>.</w:delText>
        </w:r>
      </w:del>
    </w:p>
    <w:p w14:paraId="64EACDBB" w14:textId="4B24E669" w:rsidR="00C77949" w:rsidDel="00D34DD1" w:rsidRDefault="00C77949">
      <w:pPr>
        <w:pStyle w:val="ListParagraph"/>
        <w:numPr>
          <w:ilvl w:val="1"/>
          <w:numId w:val="20"/>
        </w:numPr>
        <w:suppressAutoHyphens/>
        <w:autoSpaceDN w:val="0"/>
        <w:spacing w:line="254" w:lineRule="auto"/>
        <w:contextualSpacing w:val="0"/>
        <w:textAlignment w:val="baseline"/>
        <w:rPr>
          <w:del w:id="885" w:author="Carlos Diego" w:date="2021-03-30T14:39:00Z"/>
        </w:rPr>
        <w:pPrChange w:id="886" w:author="Carlos Diego" w:date="2021-03-30T14:39:00Z">
          <w:pPr>
            <w:pStyle w:val="ListParagraph"/>
            <w:numPr>
              <w:ilvl w:val="2"/>
              <w:numId w:val="20"/>
            </w:numPr>
            <w:suppressAutoHyphens/>
            <w:autoSpaceDN w:val="0"/>
            <w:spacing w:line="254" w:lineRule="auto"/>
            <w:ind w:left="2160" w:hanging="180"/>
            <w:contextualSpacing w:val="0"/>
            <w:textAlignment w:val="baseline"/>
          </w:pPr>
        </w:pPrChange>
      </w:pPr>
      <w:del w:id="887" w:author="Carlos Diego" w:date="2021-03-30T14:38:00Z">
        <w:r w:rsidDel="00D34DD1">
          <w:delText xml:space="preserve">one example of </w:delText>
        </w:r>
      </w:del>
      <w:r>
        <w:t>how</w:t>
      </w:r>
      <w:ins w:id="888" w:author="Carlos Diego" w:date="2021-03-30T14:38:00Z">
        <w:r w:rsidR="00D34DD1">
          <w:t xml:space="preserve"> </w:t>
        </w:r>
      </w:ins>
      <w:del w:id="889" w:author="Carlos Diego" w:date="2021-03-30T14:38:00Z">
        <w:r w:rsidDel="00D34DD1">
          <w:delText xml:space="preserve"> </w:delText>
        </w:r>
      </w:del>
      <w:r>
        <w:t>to use</w:t>
      </w:r>
      <w:ins w:id="890" w:author="Carlos Diego" w:date="2021-03-30T14:39:00Z">
        <w:r w:rsidR="00D34DD1">
          <w:t xml:space="preserve">, </w:t>
        </w:r>
      </w:ins>
    </w:p>
    <w:p w14:paraId="1EE3660A" w14:textId="77B4867A" w:rsidR="00C77949" w:rsidDel="00D34DD1" w:rsidRDefault="00C77949">
      <w:pPr>
        <w:pStyle w:val="ListParagraph"/>
        <w:rPr>
          <w:del w:id="891" w:author="Carlos Diego" w:date="2021-03-30T14:39:00Z"/>
        </w:rPr>
        <w:pPrChange w:id="892" w:author="Carlos Diego" w:date="2021-03-30T14:39:00Z">
          <w:pPr>
            <w:pStyle w:val="ListParagraph"/>
            <w:numPr>
              <w:ilvl w:val="2"/>
              <w:numId w:val="20"/>
            </w:numPr>
            <w:suppressAutoHyphens/>
            <w:autoSpaceDN w:val="0"/>
            <w:spacing w:line="254" w:lineRule="auto"/>
            <w:ind w:left="2160" w:hanging="180"/>
            <w:contextualSpacing w:val="0"/>
            <w:textAlignment w:val="baseline"/>
          </w:pPr>
        </w:pPrChange>
      </w:pPr>
      <w:del w:id="893" w:author="Carlos Diego" w:date="2021-03-30T14:39:00Z">
        <w:r w:rsidDel="00D34DD1">
          <w:delText xml:space="preserve">reasonable </w:delText>
        </w:r>
      </w:del>
      <w:r>
        <w:t>values for parameters</w:t>
      </w:r>
      <w:ins w:id="894" w:author="Carlos Diego" w:date="2021-03-30T14:39:00Z">
        <w:r w:rsidR="00D34DD1">
          <w:t>,</w:t>
        </w:r>
      </w:ins>
      <w:del w:id="895" w:author="Carlos Diego" w:date="2021-03-30T14:39:00Z">
        <w:r w:rsidDel="00D34DD1">
          <w:delText>\</w:delText>
        </w:r>
      </w:del>
    </w:p>
    <w:p w14:paraId="14CE3EB7" w14:textId="5715CD38" w:rsidR="00C77949" w:rsidRDefault="00D34DD1">
      <w:pPr>
        <w:pStyle w:val="ListParagraph"/>
        <w:numPr>
          <w:ilvl w:val="1"/>
          <w:numId w:val="20"/>
        </w:numPr>
        <w:suppressAutoHyphens/>
        <w:autoSpaceDN w:val="0"/>
        <w:spacing w:line="254" w:lineRule="auto"/>
        <w:contextualSpacing w:val="0"/>
        <w:textAlignment w:val="baseline"/>
        <w:pPrChange w:id="896" w:author="Carlos Diego" w:date="2021-03-30T14:39:00Z">
          <w:pPr>
            <w:pStyle w:val="ListParagraph"/>
            <w:numPr>
              <w:ilvl w:val="2"/>
              <w:numId w:val="20"/>
            </w:numPr>
            <w:suppressAutoHyphens/>
            <w:autoSpaceDN w:val="0"/>
            <w:spacing w:line="254" w:lineRule="auto"/>
            <w:ind w:left="2160" w:hanging="180"/>
            <w:contextualSpacing w:val="0"/>
            <w:textAlignment w:val="baseline"/>
          </w:pPr>
        </w:pPrChange>
      </w:pPr>
      <w:ins w:id="897" w:author="Carlos Diego" w:date="2021-03-30T14:39:00Z">
        <w:r>
          <w:t xml:space="preserve"> </w:t>
        </w:r>
      </w:ins>
      <w:r w:rsidR="00C77949">
        <w:t>help menu</w:t>
      </w:r>
      <w:ins w:id="898" w:author="Carlos Diego" w:date="2021-03-30T14:39:00Z">
        <w:r>
          <w:t>)</w:t>
        </w:r>
      </w:ins>
    </w:p>
    <w:p w14:paraId="4748A4FB" w14:textId="37BD3F3F" w:rsidR="00C77949" w:rsidDel="00D34DD1" w:rsidRDefault="00D34DD1" w:rsidP="00C77949">
      <w:pPr>
        <w:pStyle w:val="ListParagraph"/>
        <w:numPr>
          <w:ilvl w:val="1"/>
          <w:numId w:val="20"/>
        </w:numPr>
        <w:suppressAutoHyphens/>
        <w:autoSpaceDN w:val="0"/>
        <w:spacing w:line="254" w:lineRule="auto"/>
        <w:contextualSpacing w:val="0"/>
        <w:textAlignment w:val="baseline"/>
        <w:rPr>
          <w:del w:id="899" w:author="Carlos Diego" w:date="2021-03-30T14:40:00Z"/>
        </w:rPr>
      </w:pPr>
      <w:ins w:id="900" w:author="Carlos Diego" w:date="2021-03-30T14:39:00Z">
        <w:r>
          <w:lastRenderedPageBreak/>
          <w:t xml:space="preserve">Software programs are </w:t>
        </w:r>
      </w:ins>
      <w:del w:id="901" w:author="Carlos Diego" w:date="2021-03-30T14:39:00Z">
        <w:r w:rsidR="00C77949" w:rsidDel="00D34DD1">
          <w:delText>D</w:delText>
        </w:r>
      </w:del>
      <w:ins w:id="902" w:author="Carlos Diego" w:date="2021-03-30T14:39:00Z">
        <w:r>
          <w:t>d</w:t>
        </w:r>
      </w:ins>
      <w:r w:rsidR="00C77949">
        <w:t>ecompose</w:t>
      </w:r>
      <w:ins w:id="903" w:author="Carlos Diego" w:date="2021-03-30T14:39:00Z">
        <w:r>
          <w:t>d</w:t>
        </w:r>
      </w:ins>
      <w:r w:rsidR="00C77949">
        <w:t xml:space="preserve"> </w:t>
      </w:r>
      <w:del w:id="904" w:author="Carlos Diego" w:date="2021-03-30T14:39:00Z">
        <w:r w:rsidR="00C77949" w:rsidDel="00D34DD1">
          <w:delText xml:space="preserve">programs </w:delText>
        </w:r>
      </w:del>
      <w:r w:rsidR="00C77949">
        <w:t>into functions</w:t>
      </w:r>
      <w:ins w:id="905" w:author="Carlos Diego" w:date="2021-03-30T14:39:00Z">
        <w:r>
          <w:t xml:space="preserve"> (e.g., </w:t>
        </w:r>
      </w:ins>
      <w:del w:id="906" w:author="Carlos Diego" w:date="2021-03-30T14:39:00Z">
        <w:r w:rsidR="00C77949" w:rsidDel="00D34DD1">
          <w:delText>.</w:delText>
        </w:r>
      </w:del>
    </w:p>
    <w:p w14:paraId="48EE1B5B" w14:textId="63C0A057" w:rsidR="00C77949" w:rsidDel="00D34DD1" w:rsidRDefault="00C77949">
      <w:pPr>
        <w:pStyle w:val="ListParagraph"/>
        <w:numPr>
          <w:ilvl w:val="1"/>
          <w:numId w:val="20"/>
        </w:numPr>
        <w:suppressAutoHyphens/>
        <w:autoSpaceDN w:val="0"/>
        <w:spacing w:line="254" w:lineRule="auto"/>
        <w:contextualSpacing w:val="0"/>
        <w:textAlignment w:val="baseline"/>
        <w:rPr>
          <w:del w:id="907" w:author="Carlos Diego" w:date="2021-03-30T14:39:00Z"/>
        </w:rPr>
        <w:pPrChange w:id="908" w:author="Carlos Diego" w:date="2021-03-30T14:40:00Z">
          <w:pPr>
            <w:pStyle w:val="ListParagraph"/>
            <w:numPr>
              <w:ilvl w:val="2"/>
              <w:numId w:val="20"/>
            </w:numPr>
            <w:suppressAutoHyphens/>
            <w:autoSpaceDN w:val="0"/>
            <w:spacing w:line="254" w:lineRule="auto"/>
            <w:ind w:left="2160" w:hanging="180"/>
            <w:contextualSpacing w:val="0"/>
            <w:textAlignment w:val="baseline"/>
          </w:pPr>
        </w:pPrChange>
      </w:pPr>
      <w:del w:id="909" w:author="Carlos Diego" w:date="2021-03-30T14:39:00Z">
        <w:r w:rsidDel="00D34DD1">
          <w:delText xml:space="preserve">about </w:delText>
        </w:r>
      </w:del>
      <w:ins w:id="910" w:author="Carlos Diego" w:date="2021-03-30T14:39:00Z">
        <w:r w:rsidR="00D34DD1">
          <w:t>~</w:t>
        </w:r>
      </w:ins>
      <w:r>
        <w:t>60 LOC</w:t>
      </w:r>
      <w:ins w:id="911" w:author="Carlos Diego" w:date="2021-03-30T14:39:00Z">
        <w:r w:rsidR="00D34DD1">
          <w:t xml:space="preserve">, </w:t>
        </w:r>
      </w:ins>
    </w:p>
    <w:p w14:paraId="719C5AA8" w14:textId="4A9FC501" w:rsidR="00C77949" w:rsidDel="00D34DD1" w:rsidRDefault="00C77949">
      <w:pPr>
        <w:pStyle w:val="ListParagraph"/>
        <w:numPr>
          <w:ilvl w:val="1"/>
          <w:numId w:val="20"/>
        </w:numPr>
        <w:suppressAutoHyphens/>
        <w:autoSpaceDN w:val="0"/>
        <w:spacing w:line="254" w:lineRule="auto"/>
        <w:contextualSpacing w:val="0"/>
        <w:textAlignment w:val="baseline"/>
        <w:rPr>
          <w:del w:id="912" w:author="Carlos Diego" w:date="2021-03-30T14:39:00Z"/>
        </w:rPr>
        <w:pPrChange w:id="913" w:author="Carlos Diego" w:date="2021-03-30T14:40:00Z">
          <w:pPr>
            <w:pStyle w:val="ListParagraph"/>
            <w:numPr>
              <w:ilvl w:val="2"/>
              <w:numId w:val="20"/>
            </w:numPr>
            <w:suppressAutoHyphens/>
            <w:autoSpaceDN w:val="0"/>
            <w:spacing w:line="254" w:lineRule="auto"/>
            <w:ind w:left="2160" w:hanging="180"/>
            <w:contextualSpacing w:val="0"/>
            <w:textAlignment w:val="baseline"/>
          </w:pPr>
        </w:pPrChange>
      </w:pPr>
      <w:del w:id="914" w:author="Carlos Diego" w:date="2021-03-30T14:39:00Z">
        <w:r w:rsidDel="00D34DD1">
          <w:delText xml:space="preserve">no more than </w:delText>
        </w:r>
      </w:del>
      <w:ins w:id="915" w:author="Carlos Diego" w:date="2021-03-30T14:39:00Z">
        <w:r w:rsidR="00D34DD1">
          <w:t>&lt;</w:t>
        </w:r>
      </w:ins>
      <w:r>
        <w:t>5-6 parameters</w:t>
      </w:r>
      <w:ins w:id="916" w:author="Carlos Diego" w:date="2021-03-30T14:40:00Z">
        <w:r w:rsidR="00D34DD1">
          <w:t>)</w:t>
        </w:r>
      </w:ins>
    </w:p>
    <w:p w14:paraId="164ECEC1" w14:textId="572F3F64" w:rsidR="00C77949" w:rsidRDefault="00C77949">
      <w:pPr>
        <w:pStyle w:val="ListParagraph"/>
        <w:numPr>
          <w:ilvl w:val="1"/>
          <w:numId w:val="20"/>
        </w:numPr>
        <w:suppressAutoHyphens/>
        <w:autoSpaceDN w:val="0"/>
        <w:spacing w:line="254" w:lineRule="auto"/>
        <w:contextualSpacing w:val="0"/>
        <w:textAlignment w:val="baseline"/>
        <w:pPrChange w:id="917" w:author="Carlos Diego" w:date="2021-03-30T14:40:00Z">
          <w:pPr>
            <w:pStyle w:val="ListParagraph"/>
            <w:numPr>
              <w:ilvl w:val="2"/>
              <w:numId w:val="20"/>
            </w:numPr>
            <w:suppressAutoHyphens/>
            <w:autoSpaceDN w:val="0"/>
            <w:spacing w:line="254" w:lineRule="auto"/>
            <w:ind w:left="2160" w:hanging="180"/>
            <w:contextualSpacing w:val="0"/>
            <w:textAlignment w:val="baseline"/>
          </w:pPr>
        </w:pPrChange>
      </w:pPr>
      <w:del w:id="918" w:author="Carlos Diego" w:date="2021-03-30T14:40:00Z">
        <w:r w:rsidDel="00D34DD1">
          <w:delText>low coupling and high cohesion</w:delText>
        </w:r>
      </w:del>
    </w:p>
    <w:p w14:paraId="685E6EFE" w14:textId="0C398336" w:rsidR="00C77949" w:rsidDel="00D34DD1" w:rsidRDefault="00D34DD1" w:rsidP="00C77949">
      <w:pPr>
        <w:pStyle w:val="ListParagraph"/>
        <w:numPr>
          <w:ilvl w:val="1"/>
          <w:numId w:val="20"/>
        </w:numPr>
        <w:suppressAutoHyphens/>
        <w:autoSpaceDN w:val="0"/>
        <w:spacing w:line="254" w:lineRule="auto"/>
        <w:contextualSpacing w:val="0"/>
        <w:textAlignment w:val="baseline"/>
        <w:rPr>
          <w:del w:id="919" w:author="Carlos Diego" w:date="2021-03-30T14:41:00Z"/>
        </w:rPr>
      </w:pPr>
      <w:ins w:id="920" w:author="Carlos Diego" w:date="2021-03-30T14:40:00Z">
        <w:r>
          <w:t xml:space="preserve">Source code has minimal/no </w:t>
        </w:r>
      </w:ins>
      <w:del w:id="921" w:author="Carlos Diego" w:date="2021-03-30T14:40:00Z">
        <w:r w:rsidR="00C77949" w:rsidDel="00D34DD1">
          <w:delText xml:space="preserve">Be ruthless about eliminating </w:delText>
        </w:r>
      </w:del>
      <w:r w:rsidR="00C77949">
        <w:t>duplication</w:t>
      </w:r>
      <w:ins w:id="922" w:author="Carlos Diego" w:date="2021-03-30T14:40:00Z">
        <w:r>
          <w:t xml:space="preserve"> (e.g., </w:t>
        </w:r>
      </w:ins>
      <w:del w:id="923" w:author="Carlos Diego" w:date="2021-03-30T14:41:00Z">
        <w:r w:rsidR="00C77949" w:rsidDel="00D34DD1">
          <w:delText>.</w:delText>
        </w:r>
      </w:del>
    </w:p>
    <w:p w14:paraId="09D4FEE9" w14:textId="1E1D1B68" w:rsidR="00C77949" w:rsidDel="00D34DD1" w:rsidRDefault="00C77949">
      <w:pPr>
        <w:pStyle w:val="ListParagraph"/>
        <w:numPr>
          <w:ilvl w:val="1"/>
          <w:numId w:val="20"/>
        </w:numPr>
        <w:suppressAutoHyphens/>
        <w:autoSpaceDN w:val="0"/>
        <w:spacing w:line="254" w:lineRule="auto"/>
        <w:contextualSpacing w:val="0"/>
        <w:textAlignment w:val="baseline"/>
        <w:rPr>
          <w:del w:id="924" w:author="Carlos Diego" w:date="2021-03-30T14:41:00Z"/>
        </w:rPr>
        <w:pPrChange w:id="925" w:author="Carlos Diego" w:date="2021-03-30T14:41:00Z">
          <w:pPr>
            <w:pStyle w:val="ListParagraph"/>
            <w:numPr>
              <w:ilvl w:val="2"/>
              <w:numId w:val="20"/>
            </w:numPr>
            <w:suppressAutoHyphens/>
            <w:autoSpaceDN w:val="0"/>
            <w:spacing w:line="254" w:lineRule="auto"/>
            <w:ind w:left="2160" w:hanging="180"/>
            <w:contextualSpacing w:val="0"/>
            <w:textAlignment w:val="baseline"/>
          </w:pPr>
        </w:pPrChange>
      </w:pPr>
      <w:r>
        <w:t>avoid copy-paste</w:t>
      </w:r>
      <w:ins w:id="926" w:author="Carlos Diego" w:date="2021-03-30T14:41:00Z">
        <w:r w:rsidR="00D34DD1">
          <w:t xml:space="preserve">, </w:t>
        </w:r>
      </w:ins>
    </w:p>
    <w:p w14:paraId="4B43F50E" w14:textId="5DB114BC" w:rsidR="00C77949" w:rsidRDefault="00C77949">
      <w:pPr>
        <w:pStyle w:val="ListParagraph"/>
        <w:numPr>
          <w:ilvl w:val="1"/>
          <w:numId w:val="20"/>
        </w:numPr>
        <w:suppressAutoHyphens/>
        <w:autoSpaceDN w:val="0"/>
        <w:spacing w:line="254" w:lineRule="auto"/>
        <w:contextualSpacing w:val="0"/>
        <w:textAlignment w:val="baseline"/>
        <w:pPrChange w:id="927" w:author="Carlos Diego" w:date="2021-03-30T14:41:00Z">
          <w:pPr>
            <w:pStyle w:val="ListParagraph"/>
            <w:numPr>
              <w:ilvl w:val="2"/>
              <w:numId w:val="20"/>
            </w:numPr>
            <w:suppressAutoHyphens/>
            <w:autoSpaceDN w:val="0"/>
            <w:spacing w:line="254" w:lineRule="auto"/>
            <w:ind w:left="2160" w:hanging="180"/>
            <w:contextualSpacing w:val="0"/>
            <w:textAlignment w:val="baseline"/>
          </w:pPr>
        </w:pPrChange>
      </w:pPr>
      <w:r>
        <w:t>use data structures</w:t>
      </w:r>
      <w:ins w:id="928" w:author="Carlos Diego" w:date="2021-03-30T14:41:00Z">
        <w:r w:rsidR="00D34DD1">
          <w:t>)</w:t>
        </w:r>
      </w:ins>
    </w:p>
    <w:p w14:paraId="091CEDB6" w14:textId="2CCC65F9" w:rsidR="00C77949" w:rsidRDefault="00D34DD1" w:rsidP="00C77949">
      <w:pPr>
        <w:pStyle w:val="ListParagraph"/>
        <w:numPr>
          <w:ilvl w:val="1"/>
          <w:numId w:val="20"/>
        </w:numPr>
        <w:suppressAutoHyphens/>
        <w:autoSpaceDN w:val="0"/>
        <w:spacing w:line="254" w:lineRule="auto"/>
        <w:contextualSpacing w:val="0"/>
        <w:textAlignment w:val="baseline"/>
      </w:pPr>
      <w:ins w:id="929" w:author="Carlos Diego" w:date="2021-03-30T14:41:00Z">
        <w:r>
          <w:t xml:space="preserve">Software artifact relies on </w:t>
        </w:r>
      </w:ins>
      <w:del w:id="930" w:author="Carlos Diego" w:date="2021-03-30T14:41:00Z">
        <w:r w:rsidR="00C77949" w:rsidDel="00D34DD1">
          <w:delText xml:space="preserve">Always search for </w:delText>
        </w:r>
      </w:del>
      <w:r w:rsidR="00C77949">
        <w:t xml:space="preserve">well-maintained </w:t>
      </w:r>
      <w:del w:id="931" w:author="Carlos Diego" w:date="2021-03-30T14:41:00Z">
        <w:r w:rsidR="00C77949" w:rsidDel="00D34DD1">
          <w:delText xml:space="preserve">software </w:delText>
        </w:r>
      </w:del>
      <w:r w:rsidR="00C77949">
        <w:t>libraries that do what you need.</w:t>
      </w:r>
    </w:p>
    <w:p w14:paraId="35D80781" w14:textId="7A17B592" w:rsidR="00C77949" w:rsidRDefault="00421DCC" w:rsidP="00C77949">
      <w:pPr>
        <w:pStyle w:val="ListParagraph"/>
        <w:numPr>
          <w:ilvl w:val="1"/>
          <w:numId w:val="20"/>
        </w:numPr>
        <w:suppressAutoHyphens/>
        <w:autoSpaceDN w:val="0"/>
        <w:spacing w:line="254" w:lineRule="auto"/>
        <w:contextualSpacing w:val="0"/>
        <w:textAlignment w:val="baseline"/>
      </w:pPr>
      <w:ins w:id="932" w:author="Carlos Diego" w:date="2021-03-31T16:09:00Z">
        <w:r>
          <w:t xml:space="preserve">Includes test cases </w:t>
        </w:r>
      </w:ins>
      <w:del w:id="933" w:author="Carlos Diego" w:date="2021-03-31T16:09:00Z">
        <w:r w:rsidR="00C77949" w:rsidDel="00421DCC">
          <w:delText xml:space="preserve">Test </w:delText>
        </w:r>
      </w:del>
      <w:ins w:id="934" w:author="Carlos Diego" w:date="2021-03-31T16:09:00Z">
        <w:r>
          <w:t xml:space="preserve">to the reused </w:t>
        </w:r>
      </w:ins>
      <w:r w:rsidR="00C77949">
        <w:t xml:space="preserve">libraries </w:t>
      </w:r>
      <w:del w:id="935" w:author="Carlos Diego" w:date="2021-03-31T16:09:00Z">
        <w:r w:rsidR="00C77949" w:rsidDel="00421DCC">
          <w:delText>before relying on them.</w:delText>
        </w:r>
      </w:del>
    </w:p>
    <w:p w14:paraId="3BA4B608" w14:textId="04D99322" w:rsidR="00C77949" w:rsidDel="00421DCC" w:rsidRDefault="00421DCC" w:rsidP="00C77949">
      <w:pPr>
        <w:pStyle w:val="ListParagraph"/>
        <w:numPr>
          <w:ilvl w:val="1"/>
          <w:numId w:val="20"/>
        </w:numPr>
        <w:suppressAutoHyphens/>
        <w:autoSpaceDN w:val="0"/>
        <w:spacing w:line="254" w:lineRule="auto"/>
        <w:contextualSpacing w:val="0"/>
        <w:textAlignment w:val="baseline"/>
        <w:rPr>
          <w:del w:id="936" w:author="Carlos Diego" w:date="2021-03-31T16:10:00Z"/>
        </w:rPr>
      </w:pPr>
      <w:ins w:id="937" w:author="Carlos Diego" w:date="2021-03-31T16:10:00Z">
        <w:r>
          <w:t>F</w:t>
        </w:r>
      </w:ins>
      <w:del w:id="938" w:author="Carlos Diego" w:date="2021-03-31T16:10:00Z">
        <w:r w:rsidR="00C77949" w:rsidDel="00421DCC">
          <w:delText>Give f</w:delText>
        </w:r>
      </w:del>
      <w:r w:rsidR="00C77949">
        <w:t xml:space="preserve">unctions and variables </w:t>
      </w:r>
      <w:ins w:id="939" w:author="Carlos Diego" w:date="2021-03-31T16:10:00Z">
        <w:r>
          <w:t xml:space="preserve">have </w:t>
        </w:r>
      </w:ins>
      <w:r w:rsidR="00C77949">
        <w:t>meaningful names</w:t>
      </w:r>
      <w:ins w:id="940" w:author="Carlos Diego" w:date="2021-03-31T16:10:00Z">
        <w:r>
          <w:t xml:space="preserve"> and f</w:t>
        </w:r>
      </w:ins>
      <w:del w:id="941" w:author="Carlos Diego" w:date="2021-03-31T16:10:00Z">
        <w:r w:rsidR="00C77949" w:rsidDel="00421DCC">
          <w:delText>.</w:delText>
        </w:r>
      </w:del>
    </w:p>
    <w:p w14:paraId="38E82666" w14:textId="331D447F" w:rsidR="00C77949" w:rsidRDefault="00421DCC">
      <w:pPr>
        <w:pStyle w:val="ListParagraph"/>
        <w:numPr>
          <w:ilvl w:val="1"/>
          <w:numId w:val="20"/>
        </w:numPr>
        <w:suppressAutoHyphens/>
        <w:autoSpaceDN w:val="0"/>
        <w:spacing w:line="254" w:lineRule="auto"/>
        <w:contextualSpacing w:val="0"/>
        <w:textAlignment w:val="baseline"/>
        <w:pPrChange w:id="942" w:author="Carlos Diego" w:date="2021-03-31T16:10:00Z">
          <w:pPr>
            <w:pStyle w:val="ListParagraph"/>
            <w:numPr>
              <w:ilvl w:val="2"/>
              <w:numId w:val="20"/>
            </w:numPr>
            <w:suppressAutoHyphens/>
            <w:autoSpaceDN w:val="0"/>
            <w:spacing w:line="254" w:lineRule="auto"/>
            <w:ind w:left="2160" w:hanging="180"/>
            <w:contextualSpacing w:val="0"/>
            <w:textAlignment w:val="baseline"/>
          </w:pPr>
        </w:pPrChange>
      </w:pPr>
      <w:ins w:id="943" w:author="Carlos Diego" w:date="2021-03-31T16:09:00Z">
        <w:r>
          <w:t xml:space="preserve">ollow </w:t>
        </w:r>
      </w:ins>
      <w:r w:rsidR="00C77949">
        <w:t xml:space="preserve">language conventions (e.g., </w:t>
      </w:r>
      <w:del w:id="944" w:author="Carlos Diego" w:date="2021-03-31T16:10:00Z">
        <w:r w:rsidR="00C77949" w:rsidDel="00421DCC">
          <w:delText>\texttt{</w:delText>
        </w:r>
      </w:del>
      <w:proofErr w:type="spellStart"/>
      <w:r w:rsidR="00C77949">
        <w:t>CamelCase</w:t>
      </w:r>
      <w:proofErr w:type="spellEnd"/>
      <w:del w:id="945" w:author="Carlos Diego" w:date="2021-03-31T16:10:00Z">
        <w:r w:rsidR="00C77949" w:rsidDel="00421DCC">
          <w:delText>}</w:delText>
        </w:r>
      </w:del>
      <w:r w:rsidR="00C77949">
        <w:t xml:space="preserve">, </w:t>
      </w:r>
      <w:del w:id="946" w:author="Carlos Diego" w:date="2021-03-31T16:10:00Z">
        <w:r w:rsidR="00C77949" w:rsidDel="00421DCC">
          <w:delText>\texttt{</w:delText>
        </w:r>
      </w:del>
      <w:proofErr w:type="spellStart"/>
      <w:r w:rsidR="00C77949">
        <w:t>snake</w:t>
      </w:r>
      <w:del w:id="947" w:author="Carlos Diego" w:date="2021-03-31T16:10:00Z">
        <w:r w:rsidR="00C77949" w:rsidDel="00421DCC">
          <w:delText>\</w:delText>
        </w:r>
      </w:del>
      <w:r w:rsidR="00C77949">
        <w:t>_case</w:t>
      </w:r>
      <w:proofErr w:type="spellEnd"/>
      <w:del w:id="948" w:author="Carlos Diego" w:date="2021-03-31T16:10:00Z">
        <w:r w:rsidR="00C77949" w:rsidDel="00421DCC">
          <w:delText>}</w:delText>
        </w:r>
      </w:del>
      <w:r w:rsidR="00C77949">
        <w:t>)</w:t>
      </w:r>
    </w:p>
    <w:p w14:paraId="3D15FA8F" w14:textId="2B4B3BB3" w:rsidR="00C77949" w:rsidDel="00421DCC" w:rsidRDefault="00C77949" w:rsidP="00C77949">
      <w:pPr>
        <w:pStyle w:val="ListParagraph"/>
        <w:numPr>
          <w:ilvl w:val="2"/>
          <w:numId w:val="20"/>
        </w:numPr>
        <w:suppressAutoHyphens/>
        <w:autoSpaceDN w:val="0"/>
        <w:spacing w:line="254" w:lineRule="auto"/>
        <w:contextualSpacing w:val="0"/>
        <w:textAlignment w:val="baseline"/>
        <w:rPr>
          <w:del w:id="949" w:author="Carlos Diego" w:date="2021-03-31T16:10:00Z"/>
        </w:rPr>
      </w:pPr>
      <w:del w:id="950" w:author="Carlos Diego" w:date="2021-03-31T16:10:00Z">
        <w:r w:rsidDel="00421DCC">
          <w:delText>Tab completion</w:delText>
        </w:r>
      </w:del>
    </w:p>
    <w:p w14:paraId="0F3A222F" w14:textId="239F7673" w:rsidR="00C77949" w:rsidDel="00421DCC" w:rsidRDefault="00C77949" w:rsidP="00421DCC">
      <w:pPr>
        <w:pStyle w:val="ListParagraph"/>
        <w:numPr>
          <w:ilvl w:val="1"/>
          <w:numId w:val="20"/>
        </w:numPr>
        <w:suppressAutoHyphens/>
        <w:autoSpaceDN w:val="0"/>
        <w:spacing w:line="254" w:lineRule="auto"/>
        <w:contextualSpacing w:val="0"/>
        <w:textAlignment w:val="baseline"/>
        <w:rPr>
          <w:del w:id="951" w:author="Carlos Diego" w:date="2021-03-31T16:12:00Z"/>
        </w:rPr>
      </w:pPr>
      <w:del w:id="952" w:author="Carlos Diego" w:date="2021-03-31T16:11:00Z">
        <w:r w:rsidDel="00421DCC">
          <w:delText xml:space="preserve">Make </w:delText>
        </w:r>
      </w:del>
      <w:ins w:id="953" w:author="Carlos Diego" w:date="2021-03-31T16:11:00Z">
        <w:r w:rsidR="00421DCC">
          <w:t>Explicitly indicate</w:t>
        </w:r>
      </w:ins>
      <w:ins w:id="954" w:author="Carlos Diego" w:date="2021-03-31T16:12:00Z">
        <w:r w:rsidR="00421DCC">
          <w:t>s</w:t>
        </w:r>
      </w:ins>
      <w:ins w:id="955" w:author="Carlos Diego" w:date="2021-03-31T16:11:00Z">
        <w:r w:rsidR="00421DCC">
          <w:t xml:space="preserve"> </w:t>
        </w:r>
      </w:ins>
      <w:r>
        <w:t>dependencies</w:t>
      </w:r>
      <w:del w:id="956" w:author="Carlos Diego" w:date="2021-03-31T16:13:00Z">
        <w:r w:rsidDel="00421DCC">
          <w:delText xml:space="preserve"> and </w:delText>
        </w:r>
      </w:del>
      <w:ins w:id="957" w:author="Carlos Diego" w:date="2021-03-31T16:13:00Z">
        <w:r w:rsidR="00421DCC">
          <w:t>/</w:t>
        </w:r>
      </w:ins>
      <w:r>
        <w:t>requirements</w:t>
      </w:r>
      <w:del w:id="958" w:author="Carlos Diego" w:date="2021-03-31T16:12:00Z">
        <w:r w:rsidDel="00421DCC">
          <w:delText xml:space="preserve"> explicit</w:delText>
        </w:r>
      </w:del>
      <w:ins w:id="959" w:author="Carlos Diego" w:date="2021-03-31T16:12:00Z">
        <w:r w:rsidR="00421DCC">
          <w:t xml:space="preserve"> </w:t>
        </w:r>
      </w:ins>
      <w:del w:id="960" w:author="Carlos Diego" w:date="2021-03-31T16:12:00Z">
        <w:r w:rsidDel="00421DCC">
          <w:delText>.</w:delText>
        </w:r>
      </w:del>
    </w:p>
    <w:p w14:paraId="443E1D92" w14:textId="6893CF33" w:rsidR="00C77949" w:rsidRDefault="00421DCC">
      <w:pPr>
        <w:pStyle w:val="ListParagraph"/>
        <w:numPr>
          <w:ilvl w:val="1"/>
          <w:numId w:val="20"/>
        </w:numPr>
        <w:suppressAutoHyphens/>
        <w:autoSpaceDN w:val="0"/>
        <w:spacing w:line="254" w:lineRule="auto"/>
        <w:contextualSpacing w:val="0"/>
        <w:textAlignment w:val="baseline"/>
        <w:pPrChange w:id="961" w:author="Carlos Diego" w:date="2021-03-31T16:12:00Z">
          <w:pPr>
            <w:pStyle w:val="ListParagraph"/>
            <w:numPr>
              <w:ilvl w:val="2"/>
              <w:numId w:val="20"/>
            </w:numPr>
            <w:suppressAutoHyphens/>
            <w:autoSpaceDN w:val="0"/>
            <w:spacing w:line="254" w:lineRule="auto"/>
            <w:ind w:left="2160" w:hanging="180"/>
            <w:contextualSpacing w:val="0"/>
            <w:textAlignment w:val="baseline"/>
          </w:pPr>
        </w:pPrChange>
      </w:pPr>
      <w:ins w:id="962" w:author="Carlos Diego" w:date="2021-03-31T16:12:00Z">
        <w:r>
          <w:t>(</w:t>
        </w:r>
      </w:ins>
      <w:r w:rsidR="00C77949">
        <w:t xml:space="preserve">e.g., requirements.txt, </w:t>
      </w:r>
      <w:del w:id="963" w:author="Carlos Diego" w:date="2021-03-31T16:12:00Z">
        <w:r w:rsidR="00C77949" w:rsidDel="00421DCC">
          <w:delText>\textit{</w:delText>
        </w:r>
      </w:del>
      <w:del w:id="964" w:author="Carlos Diego" w:date="2021-03-31T16:13:00Z">
        <w:r w:rsidR="00C77949" w:rsidDel="00421DCC">
          <w:delText>Getting started</w:delText>
        </w:r>
      </w:del>
      <w:del w:id="965" w:author="Carlos Diego" w:date="2021-03-31T16:12:00Z">
        <w:r w:rsidR="00C77949" w:rsidDel="00421DCC">
          <w:delText>}</w:delText>
        </w:r>
      </w:del>
      <w:del w:id="966" w:author="Carlos Diego" w:date="2021-03-31T16:13:00Z">
        <w:r w:rsidR="00C77949" w:rsidDel="00421DCC">
          <w:delText xml:space="preserve"> in the </w:delText>
        </w:r>
      </w:del>
      <w:r w:rsidR="00C77949">
        <w:t>README</w:t>
      </w:r>
      <w:ins w:id="967" w:author="Carlos Diego" w:date="2021-03-31T16:13:00Z">
        <w:r>
          <w:t>.md</w:t>
        </w:r>
      </w:ins>
      <w:del w:id="968" w:author="Carlos Diego" w:date="2021-03-31T16:12:00Z">
        <w:r w:rsidR="00C77949" w:rsidDel="00421DCC">
          <w:delText xml:space="preserve"> file</w:delText>
        </w:r>
      </w:del>
      <w:ins w:id="969" w:author="Carlos Diego" w:date="2021-03-31T16:12:00Z">
        <w:r>
          <w:t>)</w:t>
        </w:r>
      </w:ins>
    </w:p>
    <w:p w14:paraId="1E01423B" w14:textId="39E353D8" w:rsidR="00C77949" w:rsidDel="00421DCC" w:rsidRDefault="00C77949" w:rsidP="00085B01">
      <w:pPr>
        <w:pStyle w:val="ListParagraph"/>
        <w:numPr>
          <w:ilvl w:val="1"/>
          <w:numId w:val="20"/>
        </w:numPr>
        <w:suppressAutoHyphens/>
        <w:autoSpaceDN w:val="0"/>
        <w:spacing w:line="254" w:lineRule="auto"/>
        <w:contextualSpacing w:val="0"/>
        <w:textAlignment w:val="baseline"/>
        <w:rPr>
          <w:del w:id="970" w:author="Carlos Diego" w:date="2021-03-31T16:13:00Z"/>
        </w:rPr>
      </w:pPr>
      <w:del w:id="971" w:author="Carlos Diego" w:date="2021-03-31T16:13:00Z">
        <w:r w:rsidDel="00421DCC">
          <w:delText>Do not commen</w:delText>
        </w:r>
      </w:del>
      <w:del w:id="972" w:author="Carlos Diego" w:date="2021-03-31T16:14:00Z">
        <w:r w:rsidDel="00421DCC">
          <w:delText>t and uncomment sections of code to control</w:delText>
        </w:r>
      </w:del>
      <w:del w:id="973" w:author="Carlos Diego" w:date="2021-03-31T16:13:00Z">
        <w:r w:rsidDel="00421DCC">
          <w:delText xml:space="preserve"> a program's behavior.</w:delText>
        </w:r>
      </w:del>
    </w:p>
    <w:p w14:paraId="3156A342" w14:textId="0CAA3B80" w:rsidR="00C77949" w:rsidRDefault="00421DCC">
      <w:pPr>
        <w:pStyle w:val="ListParagraph"/>
        <w:numPr>
          <w:ilvl w:val="1"/>
          <w:numId w:val="20"/>
        </w:numPr>
        <w:suppressAutoHyphens/>
        <w:autoSpaceDN w:val="0"/>
        <w:spacing w:line="254" w:lineRule="auto"/>
        <w:contextualSpacing w:val="0"/>
        <w:textAlignment w:val="baseline"/>
        <w:pPrChange w:id="974" w:author="Carlos Diego" w:date="2021-03-31T16:13:00Z">
          <w:pPr>
            <w:pStyle w:val="ListParagraph"/>
            <w:numPr>
              <w:ilvl w:val="2"/>
              <w:numId w:val="20"/>
            </w:numPr>
            <w:suppressAutoHyphens/>
            <w:autoSpaceDN w:val="0"/>
            <w:spacing w:line="254" w:lineRule="auto"/>
            <w:ind w:left="2160" w:hanging="180"/>
            <w:contextualSpacing w:val="0"/>
            <w:textAlignment w:val="baseline"/>
          </w:pPr>
        </w:pPrChange>
      </w:pPr>
      <w:ins w:id="975" w:author="Carlos Diego" w:date="2021-03-31T16:13:00Z">
        <w:r>
          <w:t xml:space="preserve">Program behavior set by </w:t>
        </w:r>
      </w:ins>
      <w:del w:id="976" w:author="Carlos Diego" w:date="2021-03-31T16:13:00Z">
        <w:r w:rsidR="00C77949" w:rsidDel="00421DCC">
          <w:delText xml:space="preserve">use </w:delText>
        </w:r>
      </w:del>
      <w:r w:rsidR="00C77949">
        <w:t>if/else structures</w:t>
      </w:r>
      <w:ins w:id="977" w:author="Carlos Diego" w:date="2021-03-31T16:13:00Z">
        <w:r>
          <w:t xml:space="preserve"> and</w:t>
        </w:r>
      </w:ins>
      <w:del w:id="978" w:author="Carlos Diego" w:date="2021-03-31T16:13:00Z">
        <w:r w:rsidR="00C77949" w:rsidDel="00421DCC">
          <w:delText xml:space="preserve">, </w:delText>
        </w:r>
      </w:del>
      <w:ins w:id="979" w:author="Carlos Diego" w:date="2021-03-31T16:13:00Z">
        <w:r>
          <w:t xml:space="preserve"> </w:t>
        </w:r>
      </w:ins>
      <w:r w:rsidR="00C77949">
        <w:t>parameters</w:t>
      </w:r>
    </w:p>
    <w:p w14:paraId="63C1DBF0" w14:textId="6B35E958" w:rsidR="00C77949" w:rsidDel="00421DCC" w:rsidRDefault="00C77949" w:rsidP="00C77949">
      <w:pPr>
        <w:pStyle w:val="ListParagraph"/>
        <w:numPr>
          <w:ilvl w:val="1"/>
          <w:numId w:val="20"/>
        </w:numPr>
        <w:suppressAutoHyphens/>
        <w:autoSpaceDN w:val="0"/>
        <w:spacing w:line="254" w:lineRule="auto"/>
        <w:contextualSpacing w:val="0"/>
        <w:textAlignment w:val="baseline"/>
        <w:rPr>
          <w:del w:id="980" w:author="Carlos Diego" w:date="2021-03-31T16:14:00Z"/>
        </w:rPr>
      </w:pPr>
      <w:r>
        <w:t>Provide</w:t>
      </w:r>
      <w:ins w:id="981" w:author="Carlos Diego" w:date="2021-03-31T16:14:00Z">
        <w:r w:rsidR="00421DCC">
          <w:t>s</w:t>
        </w:r>
      </w:ins>
      <w:r>
        <w:t xml:space="preserve"> </w:t>
      </w:r>
      <w:del w:id="982" w:author="Carlos Diego" w:date="2021-03-31T16:14:00Z">
        <w:r w:rsidDel="00421DCC">
          <w:delText xml:space="preserve">a </w:delText>
        </w:r>
      </w:del>
      <w:del w:id="983" w:author="Carlos Diego" w:date="2021-03-31T16:17:00Z">
        <w:r w:rsidDel="00421DCC">
          <w:delText xml:space="preserve">simple </w:delText>
        </w:r>
      </w:del>
      <w:r>
        <w:t>example</w:t>
      </w:r>
      <w:ins w:id="984" w:author="Carlos Diego" w:date="2021-03-31T16:14:00Z">
        <w:r w:rsidR="00421DCC">
          <w:t>s/</w:t>
        </w:r>
      </w:ins>
      <w:del w:id="985" w:author="Carlos Diego" w:date="2021-03-31T16:14:00Z">
        <w:r w:rsidDel="00421DCC">
          <w:delText xml:space="preserve"> or </w:delText>
        </w:r>
      </w:del>
      <w:r>
        <w:t xml:space="preserve">test data </w:t>
      </w:r>
      <w:del w:id="986" w:author="Carlos Diego" w:date="2021-03-31T16:17:00Z">
        <w:r w:rsidDel="00421DCC">
          <w:delText>set</w:delText>
        </w:r>
      </w:del>
      <w:ins w:id="987" w:author="Carlos Diego" w:date="2021-03-31T16:14:00Z">
        <w:r w:rsidR="00421DCC">
          <w:t xml:space="preserve">(e.g., </w:t>
        </w:r>
      </w:ins>
      <w:del w:id="988" w:author="Carlos Diego" w:date="2021-03-31T16:14:00Z">
        <w:r w:rsidDel="00421DCC">
          <w:delText>.</w:delText>
        </w:r>
      </w:del>
    </w:p>
    <w:p w14:paraId="1F1F7289" w14:textId="528302C4" w:rsidR="00C77949" w:rsidRDefault="00C77949">
      <w:pPr>
        <w:pStyle w:val="ListParagraph"/>
        <w:numPr>
          <w:ilvl w:val="1"/>
          <w:numId w:val="20"/>
        </w:numPr>
        <w:suppressAutoHyphens/>
        <w:autoSpaceDN w:val="0"/>
        <w:spacing w:line="254" w:lineRule="auto"/>
        <w:contextualSpacing w:val="0"/>
        <w:textAlignment w:val="baseline"/>
        <w:pPrChange w:id="989" w:author="Carlos Diego" w:date="2021-03-31T16:14:00Z">
          <w:pPr>
            <w:pStyle w:val="ListParagraph"/>
            <w:numPr>
              <w:ilvl w:val="2"/>
              <w:numId w:val="20"/>
            </w:numPr>
            <w:suppressAutoHyphens/>
            <w:autoSpaceDN w:val="0"/>
            <w:spacing w:line="254" w:lineRule="auto"/>
            <w:ind w:left="2160" w:hanging="180"/>
            <w:contextualSpacing w:val="0"/>
            <w:textAlignment w:val="baseline"/>
          </w:pPr>
        </w:pPrChange>
      </w:pPr>
      <w:r>
        <w:t>build-and-smoke test</w:t>
      </w:r>
      <w:ins w:id="990" w:author="Carlos Diego" w:date="2021-03-31T16:14:00Z">
        <w:r w:rsidR="00421DCC">
          <w:t>)</w:t>
        </w:r>
      </w:ins>
      <w:ins w:id="991" w:author="Carlos Diego" w:date="2021-03-31T16:17:00Z">
        <w:r w:rsidR="00421DCC">
          <w:t xml:space="preserve"> to ensure proper installation</w:t>
        </w:r>
      </w:ins>
    </w:p>
    <w:p w14:paraId="1479BE46" w14:textId="5072E6D8" w:rsidR="00C77949" w:rsidDel="00421DCC" w:rsidRDefault="00C77949" w:rsidP="00C77949">
      <w:pPr>
        <w:pStyle w:val="ListParagraph"/>
        <w:numPr>
          <w:ilvl w:val="1"/>
          <w:numId w:val="20"/>
        </w:numPr>
        <w:suppressAutoHyphens/>
        <w:autoSpaceDN w:val="0"/>
        <w:spacing w:line="254" w:lineRule="auto"/>
        <w:contextualSpacing w:val="0"/>
        <w:textAlignment w:val="baseline"/>
        <w:rPr>
          <w:del w:id="992" w:author="Carlos Diego" w:date="2021-03-31T16:14:00Z"/>
        </w:rPr>
      </w:pPr>
      <w:del w:id="993" w:author="Carlos Diego" w:date="2021-03-31T16:14:00Z">
        <w:r w:rsidDel="00421DCC">
          <w:delText>Submit code to a reputable DOI-issuing repository.</w:delText>
        </w:r>
      </w:del>
    </w:p>
    <w:p w14:paraId="1D85485E" w14:textId="471A2A8C" w:rsidR="00C77949" w:rsidDel="00421DCC" w:rsidRDefault="00C77949" w:rsidP="00C77949">
      <w:pPr>
        <w:pStyle w:val="ListParagraph"/>
        <w:numPr>
          <w:ilvl w:val="2"/>
          <w:numId w:val="20"/>
        </w:numPr>
        <w:suppressAutoHyphens/>
        <w:autoSpaceDN w:val="0"/>
        <w:spacing w:line="254" w:lineRule="auto"/>
        <w:contextualSpacing w:val="0"/>
        <w:textAlignment w:val="baseline"/>
        <w:rPr>
          <w:del w:id="994" w:author="Carlos Diego" w:date="2021-03-31T16:14:00Z"/>
        </w:rPr>
      </w:pPr>
      <w:del w:id="995" w:author="Carlos Diego" w:date="2021-03-31T16:14:00Z">
        <w:r w:rsidDel="00421DCC">
          <w:delText>e.g., Zenodo integrates with GitHub</w:delText>
        </w:r>
      </w:del>
    </w:p>
    <w:p w14:paraId="1D35F5D3" w14:textId="77777777" w:rsidR="00C77949" w:rsidRDefault="00C77949" w:rsidP="00C77949">
      <w:pPr>
        <w:pStyle w:val="ListParagraph"/>
        <w:numPr>
          <w:ilvl w:val="0"/>
          <w:numId w:val="20"/>
        </w:numPr>
        <w:suppressAutoHyphens/>
        <w:autoSpaceDN w:val="0"/>
        <w:spacing w:line="254" w:lineRule="auto"/>
        <w:contextualSpacing w:val="0"/>
        <w:textAlignment w:val="baseline"/>
      </w:pPr>
      <w:r>
        <w:t>Collaboration</w:t>
      </w:r>
    </w:p>
    <w:p w14:paraId="3A24518E" w14:textId="238C1C5E" w:rsidR="00C77949" w:rsidRDefault="00421DCC" w:rsidP="000E5A89">
      <w:pPr>
        <w:pStyle w:val="ListParagraph"/>
        <w:numPr>
          <w:ilvl w:val="1"/>
          <w:numId w:val="20"/>
        </w:numPr>
        <w:suppressAutoHyphens/>
        <w:autoSpaceDN w:val="0"/>
        <w:spacing w:line="254" w:lineRule="auto"/>
        <w:contextualSpacing w:val="0"/>
        <w:textAlignment w:val="baseline"/>
      </w:pPr>
      <w:ins w:id="996" w:author="Carlos Diego" w:date="2021-03-31T16:14:00Z">
        <w:r>
          <w:t xml:space="preserve">Provides </w:t>
        </w:r>
      </w:ins>
      <w:del w:id="997" w:author="Carlos Diego" w:date="2021-03-31T16:14:00Z">
        <w:r w:rsidR="00C77949" w:rsidDel="00421DCC">
          <w:delText xml:space="preserve">Create </w:delText>
        </w:r>
      </w:del>
      <w:r w:rsidR="00C77949">
        <w:t xml:space="preserve">an overview of </w:t>
      </w:r>
      <w:del w:id="998" w:author="Carlos Diego" w:date="2021-03-31T16:14:00Z">
        <w:r w:rsidR="00C77949" w:rsidDel="00421DCC">
          <w:delText xml:space="preserve">your </w:delText>
        </w:r>
      </w:del>
      <w:ins w:id="999" w:author="Carlos Diego" w:date="2021-03-31T16:14:00Z">
        <w:r>
          <w:t xml:space="preserve">the </w:t>
        </w:r>
      </w:ins>
      <w:r w:rsidR="00C77949">
        <w:t>project</w:t>
      </w:r>
      <w:del w:id="1000" w:author="Carlos Diego" w:date="2021-03-31T16:14:00Z">
        <w:r w:rsidR="00C77949" w:rsidDel="00421DCC">
          <w:delText>.</w:delText>
        </w:r>
      </w:del>
    </w:p>
    <w:p w14:paraId="22EB13D0" w14:textId="77777777" w:rsidR="00421DCC" w:rsidRDefault="00421DCC" w:rsidP="000E5A89">
      <w:pPr>
        <w:pStyle w:val="ListParagraph"/>
        <w:numPr>
          <w:ilvl w:val="2"/>
          <w:numId w:val="20"/>
        </w:numPr>
        <w:suppressAutoHyphens/>
        <w:autoSpaceDN w:val="0"/>
        <w:spacing w:line="254" w:lineRule="auto"/>
        <w:contextualSpacing w:val="0"/>
        <w:textAlignment w:val="baseline"/>
        <w:rPr>
          <w:ins w:id="1001" w:author="Carlos Diego" w:date="2021-03-31T16:15:00Z"/>
        </w:rPr>
      </w:pPr>
      <w:ins w:id="1002" w:author="Carlos Diego" w:date="2021-03-31T16:15:00Z">
        <w:r>
          <w:t xml:space="preserve">Provides a summary of </w:t>
        </w:r>
      </w:ins>
      <w:del w:id="1003" w:author="Carlos Diego" w:date="2021-03-31T16:15:00Z">
        <w:r w:rsidR="00C77949" w:rsidDel="00421DCC">
          <w:delText xml:space="preserve">e.g., </w:delText>
        </w:r>
      </w:del>
      <w:ins w:id="1004" w:author="Carlos Diego" w:date="2021-03-31T16:15:00Z">
        <w:r>
          <w:t xml:space="preserve">the </w:t>
        </w:r>
      </w:ins>
      <w:r w:rsidR="00C77949">
        <w:t>purpose</w:t>
      </w:r>
      <w:ins w:id="1005" w:author="Carlos Diego" w:date="2021-03-31T16:15:00Z">
        <w:r>
          <w:t xml:space="preserve"> of the project</w:t>
        </w:r>
      </w:ins>
      <w:del w:id="1006" w:author="Carlos Diego" w:date="2021-03-31T16:15:00Z">
        <w:r w:rsidR="00C77949" w:rsidDel="00421DCC">
          <w:delText xml:space="preserve">, </w:delText>
        </w:r>
      </w:del>
    </w:p>
    <w:p w14:paraId="07517F5F" w14:textId="77777777" w:rsidR="00421DCC" w:rsidRDefault="00421DCC" w:rsidP="000E5A89">
      <w:pPr>
        <w:pStyle w:val="ListParagraph"/>
        <w:numPr>
          <w:ilvl w:val="2"/>
          <w:numId w:val="20"/>
        </w:numPr>
        <w:suppressAutoHyphens/>
        <w:autoSpaceDN w:val="0"/>
        <w:spacing w:line="254" w:lineRule="auto"/>
        <w:contextualSpacing w:val="0"/>
        <w:textAlignment w:val="baseline"/>
        <w:rPr>
          <w:ins w:id="1007" w:author="Carlos Diego" w:date="2021-03-31T16:15:00Z"/>
        </w:rPr>
      </w:pPr>
      <w:ins w:id="1008" w:author="Carlos Diego" w:date="2021-03-31T16:15:00Z">
        <w:r>
          <w:t xml:space="preserve">Provides a </w:t>
        </w:r>
      </w:ins>
      <w:r w:rsidR="00C77949">
        <w:t>project title</w:t>
      </w:r>
    </w:p>
    <w:p w14:paraId="31780796" w14:textId="77777777" w:rsidR="00421DCC" w:rsidRDefault="00421DCC" w:rsidP="000E5A89">
      <w:pPr>
        <w:pStyle w:val="ListParagraph"/>
        <w:numPr>
          <w:ilvl w:val="2"/>
          <w:numId w:val="20"/>
        </w:numPr>
        <w:suppressAutoHyphens/>
        <w:autoSpaceDN w:val="0"/>
        <w:spacing w:line="254" w:lineRule="auto"/>
        <w:contextualSpacing w:val="0"/>
        <w:textAlignment w:val="baseline"/>
        <w:rPr>
          <w:ins w:id="1009" w:author="Carlos Diego" w:date="2021-03-31T16:15:00Z"/>
        </w:rPr>
      </w:pPr>
      <w:ins w:id="1010" w:author="Carlos Diego" w:date="2021-03-31T16:15:00Z">
        <w:r>
          <w:t xml:space="preserve">Provides a </w:t>
        </w:r>
      </w:ins>
      <w:del w:id="1011" w:author="Carlos Diego" w:date="2021-03-31T16:15:00Z">
        <w:r w:rsidR="00C77949" w:rsidDel="00421DCC">
          <w:delText xml:space="preserve">, </w:delText>
        </w:r>
      </w:del>
      <w:r w:rsidR="00C77949">
        <w:t>description</w:t>
      </w:r>
      <w:ins w:id="1012" w:author="Carlos Diego" w:date="2021-03-31T16:15:00Z">
        <w:r>
          <w:t xml:space="preserve"> of the project</w:t>
        </w:r>
      </w:ins>
      <w:del w:id="1013" w:author="Carlos Diego" w:date="2021-03-31T16:15:00Z">
        <w:r w:rsidR="00C77949" w:rsidDel="00421DCC">
          <w:delText xml:space="preserve">, </w:delText>
        </w:r>
      </w:del>
    </w:p>
    <w:p w14:paraId="56A7C8DE" w14:textId="77777777" w:rsidR="00421DCC" w:rsidRDefault="00421DCC" w:rsidP="000E5A89">
      <w:pPr>
        <w:pStyle w:val="ListParagraph"/>
        <w:numPr>
          <w:ilvl w:val="2"/>
          <w:numId w:val="20"/>
        </w:numPr>
        <w:suppressAutoHyphens/>
        <w:autoSpaceDN w:val="0"/>
        <w:spacing w:line="254" w:lineRule="auto"/>
        <w:contextualSpacing w:val="0"/>
        <w:textAlignment w:val="baseline"/>
        <w:rPr>
          <w:ins w:id="1014" w:author="Carlos Diego" w:date="2021-03-31T16:16:00Z"/>
        </w:rPr>
      </w:pPr>
      <w:ins w:id="1015" w:author="Carlos Diego" w:date="2021-03-31T16:15:00Z">
        <w:r>
          <w:t xml:space="preserve">Provides </w:t>
        </w:r>
      </w:ins>
      <w:r w:rsidR="00C77949">
        <w:t>contact info</w:t>
      </w:r>
    </w:p>
    <w:p w14:paraId="1E598D61" w14:textId="356F8DF4" w:rsidR="00C77949" w:rsidRDefault="00421DCC" w:rsidP="000E5A89">
      <w:pPr>
        <w:pStyle w:val="ListParagraph"/>
        <w:numPr>
          <w:ilvl w:val="2"/>
          <w:numId w:val="20"/>
        </w:numPr>
        <w:suppressAutoHyphens/>
        <w:autoSpaceDN w:val="0"/>
        <w:spacing w:line="254" w:lineRule="auto"/>
        <w:contextualSpacing w:val="0"/>
        <w:textAlignment w:val="baseline"/>
      </w:pPr>
      <w:ins w:id="1016" w:author="Carlos Diego" w:date="2021-03-31T16:16:00Z">
        <w:r>
          <w:t xml:space="preserve">Provides a </w:t>
        </w:r>
      </w:ins>
      <w:del w:id="1017" w:author="Carlos Diego" w:date="2021-03-31T16:15:00Z">
        <w:r w:rsidR="00C77949" w:rsidDel="00421DCC">
          <w:delText xml:space="preserve">, </w:delText>
        </w:r>
      </w:del>
      <w:r w:rsidR="00C77949">
        <w:t>running example</w:t>
      </w:r>
    </w:p>
    <w:p w14:paraId="6C917F14" w14:textId="6F248AC6" w:rsidR="00C77949" w:rsidRDefault="00421DCC" w:rsidP="000E5A89">
      <w:pPr>
        <w:pStyle w:val="ListParagraph"/>
        <w:numPr>
          <w:ilvl w:val="2"/>
          <w:numId w:val="20"/>
        </w:numPr>
        <w:suppressAutoHyphens/>
        <w:autoSpaceDN w:val="0"/>
        <w:spacing w:line="254" w:lineRule="auto"/>
        <w:contextualSpacing w:val="0"/>
        <w:textAlignment w:val="baseline"/>
      </w:pPr>
      <w:ins w:id="1018" w:author="Carlos Diego" w:date="2021-03-31T16:16:00Z">
        <w:r>
          <w:t xml:space="preserve">Provides a description of how to </w:t>
        </w:r>
      </w:ins>
      <w:r w:rsidR="00C77949">
        <w:t xml:space="preserve">setup local </w:t>
      </w:r>
      <w:ins w:id="1019" w:author="Carlos Diego" w:date="2021-03-31T16:16:00Z">
        <w:r>
          <w:t xml:space="preserve">a </w:t>
        </w:r>
      </w:ins>
      <w:r w:rsidR="00C77949">
        <w:t>workspace</w:t>
      </w:r>
    </w:p>
    <w:p w14:paraId="24C50EFD" w14:textId="7535E8AC" w:rsidR="00C77949" w:rsidRDefault="00421DCC" w:rsidP="000E5A89">
      <w:pPr>
        <w:pStyle w:val="ListParagraph"/>
        <w:numPr>
          <w:ilvl w:val="2"/>
          <w:numId w:val="20"/>
        </w:numPr>
        <w:suppressAutoHyphens/>
        <w:autoSpaceDN w:val="0"/>
        <w:spacing w:line="254" w:lineRule="auto"/>
        <w:contextualSpacing w:val="0"/>
        <w:textAlignment w:val="baseline"/>
      </w:pPr>
      <w:ins w:id="1020" w:author="Carlos Diego" w:date="2021-03-31T16:16:00Z">
        <w:r>
          <w:lastRenderedPageBreak/>
          <w:t xml:space="preserve">Provides a list of </w:t>
        </w:r>
      </w:ins>
      <w:del w:id="1021" w:author="Carlos Diego" w:date="2021-03-31T16:16:00Z">
        <w:r w:rsidR="00C77949" w:rsidDel="00421DCC">
          <w:delText xml:space="preserve">find </w:delText>
        </w:r>
      </w:del>
      <w:r w:rsidR="00C77949">
        <w:t>tasks to contribute (CONTRIBUTING file)</w:t>
      </w:r>
    </w:p>
    <w:p w14:paraId="36DCC8F7" w14:textId="40ABD986" w:rsidR="00C77949" w:rsidDel="00421DCC" w:rsidRDefault="00C77949" w:rsidP="000E5A89">
      <w:pPr>
        <w:pStyle w:val="ListParagraph"/>
        <w:numPr>
          <w:ilvl w:val="2"/>
          <w:numId w:val="20"/>
        </w:numPr>
        <w:suppressAutoHyphens/>
        <w:autoSpaceDN w:val="0"/>
        <w:spacing w:line="254" w:lineRule="auto"/>
        <w:contextualSpacing w:val="0"/>
        <w:textAlignment w:val="baseline"/>
        <w:rPr>
          <w:del w:id="1022" w:author="Carlos Diego" w:date="2021-03-31T16:16:00Z"/>
        </w:rPr>
      </w:pPr>
      <w:del w:id="1023" w:author="Carlos Diego" w:date="2021-03-31T16:16:00Z">
        <w:r w:rsidDel="00421DCC">
          <w:delText>dependencies to be installed</w:delText>
        </w:r>
      </w:del>
    </w:p>
    <w:p w14:paraId="4F168964" w14:textId="2086AC62" w:rsidR="00C77949" w:rsidDel="00421DCC" w:rsidRDefault="00C77949" w:rsidP="000E5A89">
      <w:pPr>
        <w:pStyle w:val="ListParagraph"/>
        <w:numPr>
          <w:ilvl w:val="2"/>
          <w:numId w:val="20"/>
        </w:numPr>
        <w:suppressAutoHyphens/>
        <w:autoSpaceDN w:val="0"/>
        <w:spacing w:line="254" w:lineRule="auto"/>
        <w:contextualSpacing w:val="0"/>
        <w:textAlignment w:val="baseline"/>
        <w:rPr>
          <w:del w:id="1024" w:author="Carlos Diego" w:date="2021-03-31T16:17:00Z"/>
        </w:rPr>
      </w:pPr>
      <w:del w:id="1025" w:author="Carlos Diego" w:date="2021-03-31T16:17:00Z">
        <w:r w:rsidDel="00421DCC">
          <w:delText>tests to ensure proper installation</w:delText>
        </w:r>
      </w:del>
    </w:p>
    <w:p w14:paraId="2EA19D1E" w14:textId="282CF051" w:rsidR="00C77949" w:rsidRDefault="00421DCC" w:rsidP="000E5A89">
      <w:pPr>
        <w:pStyle w:val="ListParagraph"/>
        <w:numPr>
          <w:ilvl w:val="2"/>
          <w:numId w:val="20"/>
        </w:numPr>
        <w:suppressAutoHyphens/>
        <w:autoSpaceDN w:val="0"/>
        <w:spacing w:line="254" w:lineRule="auto"/>
        <w:contextualSpacing w:val="0"/>
        <w:textAlignment w:val="baseline"/>
      </w:pPr>
      <w:ins w:id="1026" w:author="Carlos Diego" w:date="2021-03-31T16:17:00Z">
        <w:r>
          <w:t xml:space="preserve">Indicates </w:t>
        </w:r>
      </w:ins>
      <w:r w:rsidR="00C77949">
        <w:t xml:space="preserve">guidelines/checklists </w:t>
      </w:r>
      <w:del w:id="1027" w:author="Carlos Diego" w:date="2021-03-31T16:17:00Z">
        <w:r w:rsidR="00C77949" w:rsidDel="00421DCC">
          <w:delText xml:space="preserve">that your </w:delText>
        </w:r>
      </w:del>
      <w:ins w:id="1028" w:author="Carlos Diego" w:date="2021-03-31T16:17:00Z">
        <w:r>
          <w:t xml:space="preserve">used to manage the </w:t>
        </w:r>
      </w:ins>
      <w:r w:rsidR="00C77949">
        <w:t>project</w:t>
      </w:r>
      <w:del w:id="1029" w:author="Carlos Diego" w:date="2021-03-31T16:17:00Z">
        <w:r w:rsidR="00C77949" w:rsidDel="00421DCC">
          <w:delText xml:space="preserve"> adheres to</w:delText>
        </w:r>
      </w:del>
    </w:p>
    <w:p w14:paraId="09154EEF" w14:textId="3A634216" w:rsidR="00C77949" w:rsidDel="00421DCC" w:rsidRDefault="00421DCC" w:rsidP="00085B01">
      <w:pPr>
        <w:pStyle w:val="ListParagraph"/>
        <w:numPr>
          <w:ilvl w:val="1"/>
          <w:numId w:val="20"/>
        </w:numPr>
        <w:suppressAutoHyphens/>
        <w:autoSpaceDN w:val="0"/>
        <w:spacing w:line="254" w:lineRule="auto"/>
        <w:contextualSpacing w:val="0"/>
        <w:textAlignment w:val="baseline"/>
        <w:rPr>
          <w:del w:id="1030" w:author="Carlos Diego" w:date="2021-03-31T16:18:00Z"/>
        </w:rPr>
      </w:pPr>
      <w:ins w:id="1031" w:author="Carlos Diego" w:date="2021-03-31T16:17:00Z">
        <w:r>
          <w:t xml:space="preserve">Provides </w:t>
        </w:r>
      </w:ins>
      <w:del w:id="1032" w:author="Carlos Diego" w:date="2021-03-31T16:17:00Z">
        <w:r w:rsidR="00C77949" w:rsidDel="00421DCC">
          <w:delText xml:space="preserve">Create </w:delText>
        </w:r>
      </w:del>
      <w:r w:rsidR="00C77949">
        <w:t xml:space="preserve">a shared </w:t>
      </w:r>
      <w:del w:id="1033" w:author="Carlos Diego" w:date="2021-03-31T16:18:00Z">
        <w:r w:rsidR="00C77949" w:rsidDel="00421DCC">
          <w:delText>"to-do" list for the project.</w:delText>
        </w:r>
      </w:del>
    </w:p>
    <w:p w14:paraId="1181E1CC" w14:textId="0CEB0CCE" w:rsidR="00C77949" w:rsidDel="00421DCC" w:rsidRDefault="00C77949">
      <w:pPr>
        <w:pStyle w:val="ListParagraph"/>
        <w:numPr>
          <w:ilvl w:val="1"/>
          <w:numId w:val="20"/>
        </w:numPr>
        <w:suppressAutoHyphens/>
        <w:autoSpaceDN w:val="0"/>
        <w:spacing w:line="254" w:lineRule="auto"/>
        <w:contextualSpacing w:val="0"/>
        <w:textAlignment w:val="baseline"/>
        <w:rPr>
          <w:del w:id="1034" w:author="Carlos Diego" w:date="2021-03-31T16:18:00Z"/>
        </w:rPr>
        <w:pPrChange w:id="1035" w:author="Carlos Diego" w:date="2021-03-31T16:18:00Z">
          <w:pPr>
            <w:pStyle w:val="ListParagraph"/>
            <w:numPr>
              <w:ilvl w:val="2"/>
              <w:numId w:val="20"/>
            </w:numPr>
            <w:suppressAutoHyphens/>
            <w:autoSpaceDN w:val="0"/>
            <w:spacing w:line="254" w:lineRule="auto"/>
            <w:ind w:left="2160" w:hanging="180"/>
            <w:contextualSpacing w:val="0"/>
            <w:textAlignment w:val="baseline"/>
          </w:pPr>
        </w:pPrChange>
      </w:pPr>
      <w:del w:id="1036" w:author="Carlos Diego" w:date="2021-03-31T16:18:00Z">
        <w:r w:rsidDel="00421DCC">
          <w:delText>Make it easy for newcomers (e.g., grad students, postdocs, future-you)</w:delText>
        </w:r>
      </w:del>
    </w:p>
    <w:p w14:paraId="3EC000B6" w14:textId="017346DA" w:rsidR="00C77949" w:rsidRDefault="00C77949">
      <w:pPr>
        <w:pStyle w:val="ListParagraph"/>
        <w:numPr>
          <w:ilvl w:val="1"/>
          <w:numId w:val="20"/>
        </w:numPr>
        <w:suppressAutoHyphens/>
        <w:autoSpaceDN w:val="0"/>
        <w:spacing w:line="254" w:lineRule="auto"/>
        <w:contextualSpacing w:val="0"/>
        <w:textAlignment w:val="baseline"/>
        <w:pPrChange w:id="1037" w:author="Carlos Diego" w:date="2021-03-31T16:18:00Z">
          <w:pPr>
            <w:pStyle w:val="ListParagraph"/>
            <w:numPr>
              <w:ilvl w:val="2"/>
              <w:numId w:val="20"/>
            </w:numPr>
            <w:suppressAutoHyphens/>
            <w:autoSpaceDN w:val="0"/>
            <w:spacing w:line="254" w:lineRule="auto"/>
            <w:ind w:left="2160" w:hanging="180"/>
            <w:contextualSpacing w:val="0"/>
            <w:textAlignment w:val="baseline"/>
          </w:pPr>
        </w:pPrChange>
      </w:pPr>
      <w:del w:id="1038" w:author="Carlos Diego" w:date="2021-03-31T16:18:00Z">
        <w:r w:rsidDel="00421DCC">
          <w:delText xml:space="preserve">create shared </w:delText>
        </w:r>
      </w:del>
      <w:r>
        <w:t>to-do list (</w:t>
      </w:r>
      <w:ins w:id="1039" w:author="Carlos Diego" w:date="2021-03-31T16:18:00Z">
        <w:r w:rsidR="00421DCC">
          <w:t xml:space="preserve">e.g., </w:t>
        </w:r>
      </w:ins>
      <w:del w:id="1040" w:author="Carlos Diego" w:date="2021-03-31T16:18:00Z">
        <w:r w:rsidDel="00421DCC">
          <w:delText>\texttt{</w:delText>
        </w:r>
      </w:del>
      <w:r>
        <w:t>notes.txt</w:t>
      </w:r>
      <w:del w:id="1041" w:author="Carlos Diego" w:date="2021-03-31T16:18:00Z">
        <w:r w:rsidDel="00421DCC">
          <w:delText>} or</w:delText>
        </w:r>
      </w:del>
      <w:ins w:id="1042" w:author="Carlos Diego" w:date="2021-03-31T16:18:00Z">
        <w:r w:rsidR="00421DCC">
          <w:t>,</w:t>
        </w:r>
      </w:ins>
      <w:r>
        <w:t xml:space="preserve"> </w:t>
      </w:r>
      <w:del w:id="1043" w:author="Carlos Diego" w:date="2021-03-31T16:18:00Z">
        <w:r w:rsidDel="00421DCC">
          <w:delText>\texttt{</w:delText>
        </w:r>
      </w:del>
      <w:r>
        <w:t>todo.txt</w:t>
      </w:r>
      <w:ins w:id="1044" w:author="Carlos Diego" w:date="2021-03-31T16:18:00Z">
        <w:r w:rsidR="00421DCC">
          <w:t>)</w:t>
        </w:r>
      </w:ins>
      <w:del w:id="1045" w:author="Carlos Diego" w:date="2021-03-31T16:18:00Z">
        <w:r w:rsidDel="00421DCC">
          <w:delText>}</w:delText>
        </w:r>
      </w:del>
      <w:r>
        <w:t xml:space="preserve"> reporting issues/limitations</w:t>
      </w:r>
      <w:del w:id="1046" w:author="Carlos Diego" w:date="2021-03-31T16:18:00Z">
        <w:r w:rsidDel="00421DCC">
          <w:delText>)</w:delText>
        </w:r>
      </w:del>
    </w:p>
    <w:p w14:paraId="66E82965" w14:textId="0B77F3FC" w:rsidR="00C77949" w:rsidDel="00421DCC" w:rsidRDefault="00C77949" w:rsidP="000E5A89">
      <w:pPr>
        <w:pStyle w:val="ListParagraph"/>
        <w:numPr>
          <w:ilvl w:val="1"/>
          <w:numId w:val="20"/>
        </w:numPr>
        <w:suppressAutoHyphens/>
        <w:autoSpaceDN w:val="0"/>
        <w:spacing w:line="254" w:lineRule="auto"/>
        <w:contextualSpacing w:val="0"/>
        <w:textAlignment w:val="baseline"/>
        <w:rPr>
          <w:del w:id="1047" w:author="Carlos Diego" w:date="2021-03-31T16:18:00Z"/>
        </w:rPr>
      </w:pPr>
      <w:del w:id="1048" w:author="Carlos Diego" w:date="2021-03-31T16:19:00Z">
        <w:r w:rsidDel="00421DCC">
          <w:delText>Decide on communication strategies.</w:delText>
        </w:r>
      </w:del>
    </w:p>
    <w:p w14:paraId="7388FB61" w14:textId="33A3AAB2" w:rsidR="00C77949" w:rsidDel="00421DCC" w:rsidRDefault="00421DCC">
      <w:pPr>
        <w:pStyle w:val="ListParagraph"/>
        <w:numPr>
          <w:ilvl w:val="1"/>
          <w:numId w:val="20"/>
        </w:numPr>
        <w:suppressAutoHyphens/>
        <w:autoSpaceDN w:val="0"/>
        <w:spacing w:line="254" w:lineRule="auto"/>
        <w:contextualSpacing w:val="0"/>
        <w:textAlignment w:val="baseline"/>
        <w:rPr>
          <w:del w:id="1049" w:author="Carlos Diego" w:date="2021-03-31T16:18:00Z"/>
        </w:rPr>
        <w:pPrChange w:id="1050" w:author="Carlos Diego" w:date="2021-03-31T16:18:00Z">
          <w:pPr>
            <w:pStyle w:val="ListParagraph"/>
            <w:numPr>
              <w:ilvl w:val="2"/>
              <w:numId w:val="20"/>
            </w:numPr>
            <w:suppressAutoHyphens/>
            <w:autoSpaceDN w:val="0"/>
            <w:spacing w:line="254" w:lineRule="auto"/>
            <w:ind w:left="2160" w:hanging="180"/>
            <w:contextualSpacing w:val="0"/>
            <w:textAlignment w:val="baseline"/>
          </w:pPr>
        </w:pPrChange>
      </w:pPr>
      <w:ins w:id="1051" w:author="Carlos Diego" w:date="2021-03-31T16:18:00Z">
        <w:r>
          <w:t xml:space="preserve">Provides info about </w:t>
        </w:r>
      </w:ins>
      <w:r w:rsidR="00C77949">
        <w:t>communication channels</w:t>
      </w:r>
      <w:ins w:id="1052" w:author="Carlos Diego" w:date="2021-03-31T16:18:00Z">
        <w:r>
          <w:t xml:space="preserve"> (</w:t>
        </w:r>
      </w:ins>
    </w:p>
    <w:p w14:paraId="6920A375" w14:textId="2754BC2E" w:rsidR="00C77949" w:rsidRDefault="00C77949">
      <w:pPr>
        <w:pStyle w:val="ListParagraph"/>
        <w:numPr>
          <w:ilvl w:val="1"/>
          <w:numId w:val="20"/>
        </w:numPr>
        <w:suppressAutoHyphens/>
        <w:autoSpaceDN w:val="0"/>
        <w:spacing w:line="254" w:lineRule="auto"/>
        <w:contextualSpacing w:val="0"/>
        <w:textAlignment w:val="baseline"/>
        <w:pPrChange w:id="1053" w:author="Carlos Diego" w:date="2021-03-31T16:18:00Z">
          <w:pPr>
            <w:pStyle w:val="ListParagraph"/>
            <w:numPr>
              <w:ilvl w:val="2"/>
              <w:numId w:val="20"/>
            </w:numPr>
            <w:suppressAutoHyphens/>
            <w:autoSpaceDN w:val="0"/>
            <w:spacing w:line="254" w:lineRule="auto"/>
            <w:ind w:left="2160" w:hanging="180"/>
            <w:contextualSpacing w:val="0"/>
            <w:textAlignment w:val="baseline"/>
          </w:pPr>
        </w:pPrChange>
      </w:pPr>
      <w:r>
        <w:t>e.g., mailing lists, chat</w:t>
      </w:r>
      <w:del w:id="1054" w:author="Carlos Diego" w:date="2021-03-31T16:19:00Z">
        <w:r w:rsidDel="00421DCC">
          <w:delText xml:space="preserve"> channels</w:delText>
        </w:r>
      </w:del>
      <w:r>
        <w:t>, documentation, meeting notes</w:t>
      </w:r>
      <w:ins w:id="1055" w:author="Carlos Diego" w:date="2021-03-31T16:18:00Z">
        <w:r w:rsidR="00421DCC">
          <w:t>)</w:t>
        </w:r>
      </w:ins>
    </w:p>
    <w:p w14:paraId="242BBD03" w14:textId="77777777" w:rsidR="00C77949" w:rsidDel="00085B01" w:rsidRDefault="00C77949" w:rsidP="000E5A89">
      <w:pPr>
        <w:pStyle w:val="ListParagraph"/>
        <w:numPr>
          <w:ilvl w:val="1"/>
          <w:numId w:val="20"/>
        </w:numPr>
        <w:suppressAutoHyphens/>
        <w:autoSpaceDN w:val="0"/>
        <w:spacing w:line="254" w:lineRule="auto"/>
        <w:contextualSpacing w:val="0"/>
        <w:textAlignment w:val="baseline"/>
        <w:rPr>
          <w:del w:id="1056" w:author="Carlos Diego" w:date="2021-03-31T16:19:00Z"/>
        </w:rPr>
      </w:pPr>
      <w:r>
        <w:t>Make the license explicit.</w:t>
      </w:r>
    </w:p>
    <w:p w14:paraId="3CFED915" w14:textId="715CE1D1" w:rsidR="00C77949" w:rsidRDefault="00C77949">
      <w:pPr>
        <w:pStyle w:val="ListParagraph"/>
        <w:numPr>
          <w:ilvl w:val="1"/>
          <w:numId w:val="20"/>
        </w:numPr>
        <w:suppressAutoHyphens/>
        <w:autoSpaceDN w:val="0"/>
        <w:spacing w:line="254" w:lineRule="auto"/>
        <w:contextualSpacing w:val="0"/>
        <w:textAlignment w:val="baseline"/>
        <w:pPrChange w:id="1057" w:author="Carlos Diego" w:date="2021-03-31T16:19:00Z">
          <w:pPr>
            <w:pStyle w:val="ListParagraph"/>
            <w:numPr>
              <w:ilvl w:val="2"/>
              <w:numId w:val="20"/>
            </w:numPr>
            <w:suppressAutoHyphens/>
            <w:autoSpaceDN w:val="0"/>
            <w:spacing w:line="254" w:lineRule="auto"/>
            <w:ind w:left="2160" w:hanging="180"/>
            <w:contextualSpacing w:val="0"/>
            <w:textAlignment w:val="baseline"/>
          </w:pPr>
        </w:pPrChange>
      </w:pPr>
      <w:del w:id="1058" w:author="Carlos Diego" w:date="2021-03-31T16:19:00Z">
        <w:r w:rsidDel="00085B01">
          <w:delText xml:space="preserve">make license explicit </w:delText>
        </w:r>
      </w:del>
      <w:ins w:id="1059" w:author="Carlos Diego" w:date="2021-03-31T16:19:00Z">
        <w:r w:rsidR="00085B01">
          <w:t xml:space="preserve"> </w:t>
        </w:r>
      </w:ins>
      <w:r>
        <w:t>(</w:t>
      </w:r>
      <w:ins w:id="1060" w:author="Carlos Diego" w:date="2021-03-31T16:19:00Z">
        <w:r w:rsidR="00085B01">
          <w:t xml:space="preserve">e.g., </w:t>
        </w:r>
      </w:ins>
      <w:r>
        <w:t xml:space="preserve">LICENSE file) </w:t>
      </w:r>
    </w:p>
    <w:p w14:paraId="17DACEED" w14:textId="0661C040" w:rsidR="00C77949" w:rsidDel="00085B01" w:rsidRDefault="00085B01" w:rsidP="000E5A89">
      <w:pPr>
        <w:pStyle w:val="ListParagraph"/>
        <w:numPr>
          <w:ilvl w:val="2"/>
          <w:numId w:val="20"/>
        </w:numPr>
        <w:suppressAutoHyphens/>
        <w:autoSpaceDN w:val="0"/>
        <w:spacing w:line="254" w:lineRule="auto"/>
        <w:contextualSpacing w:val="0"/>
        <w:textAlignment w:val="baseline"/>
        <w:rPr>
          <w:del w:id="1061" w:author="Carlos Diego" w:date="2021-03-31T16:19:00Z"/>
        </w:rPr>
      </w:pPr>
      <w:ins w:id="1062" w:author="Carlos Diego" w:date="2021-03-31T16:19:00Z">
        <w:r>
          <w:t xml:space="preserve">Provide info on how to </w:t>
        </w:r>
      </w:ins>
      <w:del w:id="1063" w:author="Carlos Diego" w:date="2021-03-31T16:19:00Z">
        <w:r w:rsidR="00C77949" w:rsidDel="00085B01">
          <w:delText>ease giving you credit</w:delText>
        </w:r>
      </w:del>
    </w:p>
    <w:p w14:paraId="40411AD6" w14:textId="380D3329" w:rsidR="00C77949" w:rsidDel="00085B01" w:rsidRDefault="00C77949" w:rsidP="00085B01">
      <w:pPr>
        <w:pStyle w:val="ListParagraph"/>
        <w:numPr>
          <w:ilvl w:val="1"/>
          <w:numId w:val="20"/>
        </w:numPr>
        <w:suppressAutoHyphens/>
        <w:autoSpaceDN w:val="0"/>
        <w:spacing w:line="254" w:lineRule="auto"/>
        <w:contextualSpacing w:val="0"/>
        <w:textAlignment w:val="baseline"/>
        <w:rPr>
          <w:del w:id="1064" w:author="Carlos Diego" w:date="2021-03-31T16:19:00Z"/>
        </w:rPr>
      </w:pPr>
      <w:del w:id="1065" w:author="Carlos Diego" w:date="2021-03-31T16:19:00Z">
        <w:r w:rsidDel="00085B01">
          <w:delText xml:space="preserve">Make </w:delText>
        </w:r>
      </w:del>
      <w:ins w:id="1066" w:author="Carlos Diego" w:date="2021-03-31T16:19:00Z">
        <w:r w:rsidR="00085B01">
          <w:t xml:space="preserve">cite </w:t>
        </w:r>
      </w:ins>
      <w:r>
        <w:t xml:space="preserve">the project </w:t>
      </w:r>
      <w:ins w:id="1067" w:author="Carlos Diego" w:date="2021-03-31T16:19:00Z">
        <w:r w:rsidR="00085B01">
          <w:t xml:space="preserve">(e.g., </w:t>
        </w:r>
      </w:ins>
      <w:del w:id="1068" w:author="Carlos Diego" w:date="2021-03-31T16:19:00Z">
        <w:r w:rsidDel="00085B01">
          <w:delText>citable.</w:delText>
        </w:r>
      </w:del>
    </w:p>
    <w:p w14:paraId="1CAF5B30" w14:textId="68A248C9" w:rsidR="00C77949" w:rsidDel="00085B01" w:rsidRDefault="00C77949">
      <w:pPr>
        <w:pStyle w:val="ListParagraph"/>
        <w:numPr>
          <w:ilvl w:val="1"/>
          <w:numId w:val="20"/>
        </w:numPr>
        <w:suppressAutoHyphens/>
        <w:autoSpaceDN w:val="0"/>
        <w:spacing w:line="254" w:lineRule="auto"/>
        <w:contextualSpacing w:val="0"/>
        <w:textAlignment w:val="baseline"/>
        <w:rPr>
          <w:del w:id="1069" w:author="Carlos Diego" w:date="2021-03-31T16:20:00Z"/>
        </w:rPr>
        <w:pPrChange w:id="1070" w:author="Carlos Diego" w:date="2021-03-31T16:20:00Z">
          <w:pPr>
            <w:pStyle w:val="ListParagraph"/>
            <w:numPr>
              <w:ilvl w:val="2"/>
              <w:numId w:val="20"/>
            </w:numPr>
            <w:suppressAutoHyphens/>
            <w:autoSpaceDN w:val="0"/>
            <w:spacing w:line="254" w:lineRule="auto"/>
            <w:ind w:left="2160" w:hanging="180"/>
            <w:contextualSpacing w:val="0"/>
            <w:textAlignment w:val="baseline"/>
          </w:pPr>
        </w:pPrChange>
      </w:pPr>
      <w:r>
        <w:t>CITATION file</w:t>
      </w:r>
      <w:del w:id="1071" w:author="Carlos Diego" w:date="2021-03-31T16:19:00Z">
        <w:r w:rsidDel="00085B01">
          <w:delText xml:space="preserve"> to indicate how to cite</w:delText>
        </w:r>
      </w:del>
      <w:ins w:id="1072" w:author="Carlos Diego" w:date="2021-03-31T16:20:00Z">
        <w:r w:rsidR="00085B01">
          <w:t>)</w:t>
        </w:r>
      </w:ins>
    </w:p>
    <w:p w14:paraId="0E49F2F1" w14:textId="7C8DD7F2" w:rsidR="00C77949" w:rsidRDefault="00C77949">
      <w:pPr>
        <w:pStyle w:val="ListParagraph"/>
        <w:numPr>
          <w:ilvl w:val="1"/>
          <w:numId w:val="20"/>
        </w:numPr>
        <w:suppressAutoHyphens/>
        <w:autoSpaceDN w:val="0"/>
        <w:spacing w:line="254" w:lineRule="auto"/>
        <w:contextualSpacing w:val="0"/>
        <w:textAlignment w:val="baseline"/>
        <w:pPrChange w:id="1073" w:author="Carlos Diego" w:date="2021-03-31T16:20:00Z">
          <w:pPr>
            <w:pStyle w:val="ListParagraph"/>
            <w:numPr>
              <w:ilvl w:val="2"/>
              <w:numId w:val="20"/>
            </w:numPr>
            <w:suppressAutoHyphens/>
            <w:autoSpaceDN w:val="0"/>
            <w:spacing w:line="254" w:lineRule="auto"/>
            <w:ind w:left="2160" w:hanging="180"/>
            <w:contextualSpacing w:val="0"/>
            <w:textAlignment w:val="baseline"/>
          </w:pPr>
        </w:pPrChange>
      </w:pPr>
      <w:del w:id="1074" w:author="Carlos Diego" w:date="2021-03-31T16:20:00Z">
        <w:r w:rsidDel="00085B01">
          <w:delText>where to find datasets/code/figures/other artifacts</w:delText>
        </w:r>
      </w:del>
    </w:p>
    <w:p w14:paraId="45F9CB5C" w14:textId="77777777" w:rsidR="00C77949" w:rsidRDefault="00C77949" w:rsidP="00C77949">
      <w:pPr>
        <w:pStyle w:val="ListParagraph"/>
        <w:numPr>
          <w:ilvl w:val="0"/>
          <w:numId w:val="20"/>
        </w:numPr>
        <w:suppressAutoHyphens/>
        <w:autoSpaceDN w:val="0"/>
        <w:spacing w:line="254" w:lineRule="auto"/>
        <w:contextualSpacing w:val="0"/>
        <w:textAlignment w:val="baseline"/>
      </w:pPr>
      <w:r>
        <w:t>Project organization</w:t>
      </w:r>
    </w:p>
    <w:p w14:paraId="1AFB7106" w14:textId="77777777" w:rsidR="00C77949" w:rsidRDefault="00C77949" w:rsidP="000E5A89">
      <w:pPr>
        <w:pStyle w:val="ListParagraph"/>
        <w:numPr>
          <w:ilvl w:val="1"/>
          <w:numId w:val="20"/>
        </w:numPr>
        <w:suppressAutoHyphens/>
        <w:autoSpaceDN w:val="0"/>
        <w:spacing w:line="254" w:lineRule="auto"/>
        <w:contextualSpacing w:val="0"/>
        <w:textAlignment w:val="baseline"/>
      </w:pPr>
      <w:r>
        <w:t>Put each project in its own directory, which is named after the project</w:t>
      </w:r>
    </w:p>
    <w:p w14:paraId="3B2BBC89" w14:textId="7D4B8785" w:rsidR="00C77949" w:rsidDel="00085B01" w:rsidRDefault="00C77949" w:rsidP="000E5A89">
      <w:pPr>
        <w:pStyle w:val="ListParagraph"/>
        <w:numPr>
          <w:ilvl w:val="2"/>
          <w:numId w:val="20"/>
        </w:numPr>
        <w:suppressAutoHyphens/>
        <w:autoSpaceDN w:val="0"/>
        <w:spacing w:line="254" w:lineRule="auto"/>
        <w:contextualSpacing w:val="0"/>
        <w:textAlignment w:val="baseline"/>
        <w:rPr>
          <w:del w:id="1075" w:author="Carlos Diego" w:date="2021-03-31T16:21:00Z"/>
        </w:rPr>
      </w:pPr>
      <w:del w:id="1076" w:author="Carlos Diego" w:date="2021-03-31T16:21:00Z">
        <w:r w:rsidDel="00085B01">
          <w:delText>divide work based on the overlap in data and code files</w:delText>
        </w:r>
      </w:del>
    </w:p>
    <w:p w14:paraId="17ECA6F1" w14:textId="4E96FAD9" w:rsidR="00C77949" w:rsidDel="00085B01" w:rsidRDefault="00C77949">
      <w:pPr>
        <w:pStyle w:val="ListParagraph"/>
        <w:numPr>
          <w:ilvl w:val="1"/>
          <w:numId w:val="20"/>
        </w:numPr>
        <w:suppressAutoHyphens/>
        <w:autoSpaceDN w:val="0"/>
        <w:spacing w:line="254" w:lineRule="auto"/>
        <w:contextualSpacing w:val="0"/>
        <w:textAlignment w:val="baseline"/>
        <w:rPr>
          <w:del w:id="1077" w:author="Carlos Diego" w:date="2021-03-31T16:21:00Z"/>
        </w:rPr>
        <w:pPrChange w:id="1078" w:author="Carlos Diego" w:date="2021-03-31T16:21:00Z">
          <w:pPr>
            <w:pStyle w:val="ListParagraph"/>
            <w:numPr>
              <w:ilvl w:val="2"/>
              <w:numId w:val="20"/>
            </w:numPr>
            <w:suppressAutoHyphens/>
            <w:autoSpaceDN w:val="0"/>
            <w:spacing w:line="254" w:lineRule="auto"/>
            <w:ind w:left="2160" w:hanging="180"/>
            <w:contextualSpacing w:val="0"/>
            <w:textAlignment w:val="baseline"/>
          </w:pPr>
        </w:pPrChange>
      </w:pPr>
      <w:del w:id="1079" w:author="Carlos Diego" w:date="2021-03-31T16:20:00Z">
        <w:r w:rsidDel="00085B01">
          <w:delText xml:space="preserve">organize </w:delText>
        </w:r>
      </w:del>
      <w:ins w:id="1080" w:author="Carlos Diego" w:date="2021-03-31T16:20:00Z">
        <w:r w:rsidR="00085B01">
          <w:t xml:space="preserve">Organizes </w:t>
        </w:r>
      </w:ins>
      <w:r>
        <w:t>project by the types of files to effective</w:t>
      </w:r>
      <w:del w:id="1081" w:author="Carlos Diego" w:date="2021-03-31T16:20:00Z">
        <w:r w:rsidDel="00085B01">
          <w:delText>ly</w:delText>
        </w:r>
      </w:del>
      <w:r>
        <w:t xml:space="preserve"> </w:t>
      </w:r>
      <w:del w:id="1082" w:author="Carlos Diego" w:date="2021-03-31T16:20:00Z">
        <w:r w:rsidDel="00085B01">
          <w:delText xml:space="preserve">find </w:delText>
        </w:r>
      </w:del>
      <w:ins w:id="1083" w:author="Carlos Diego" w:date="2021-03-31T16:20:00Z">
        <w:r w:rsidR="00085B01">
          <w:t xml:space="preserve">access </w:t>
        </w:r>
      </w:ins>
      <w:r>
        <w:t>and us</w:t>
      </w:r>
      <w:ins w:id="1084" w:author="Carlos Diego" w:date="2021-03-31T16:20:00Z">
        <w:r w:rsidR="00085B01">
          <w:t>age</w:t>
        </w:r>
      </w:ins>
      <w:del w:id="1085" w:author="Carlos Diego" w:date="2021-03-31T16:20:00Z">
        <w:r w:rsidDel="00085B01">
          <w:delText>e things later</w:delText>
        </w:r>
      </w:del>
      <w:ins w:id="1086" w:author="Carlos Diego" w:date="2021-03-31T16:21:00Z">
        <w:r w:rsidR="00085B01">
          <w:t xml:space="preserve"> (i.e., </w:t>
        </w:r>
      </w:ins>
    </w:p>
    <w:p w14:paraId="6CCD36DA" w14:textId="6A2D4B93" w:rsidR="00C77949" w:rsidRDefault="00C77949" w:rsidP="00085B01">
      <w:pPr>
        <w:pStyle w:val="ListParagraph"/>
        <w:numPr>
          <w:ilvl w:val="2"/>
          <w:numId w:val="20"/>
        </w:numPr>
        <w:suppressAutoHyphens/>
        <w:autoSpaceDN w:val="0"/>
        <w:spacing w:line="254" w:lineRule="auto"/>
        <w:contextualSpacing w:val="0"/>
        <w:textAlignment w:val="baseline"/>
      </w:pPr>
      <w:r>
        <w:t>consistency and predictability</w:t>
      </w:r>
      <w:del w:id="1087" w:author="Carlos Diego" w:date="2021-03-31T16:21:00Z">
        <w:r w:rsidDel="00085B01">
          <w:delText xml:space="preserve"> vs. "hairsplitting"</w:delText>
        </w:r>
      </w:del>
      <w:ins w:id="1088" w:author="Carlos Diego" w:date="2021-03-31T16:21:00Z">
        <w:r w:rsidR="00085B01">
          <w:t>)</w:t>
        </w:r>
      </w:ins>
    </w:p>
    <w:p w14:paraId="17BE3818" w14:textId="177D629A" w:rsidR="00C77949" w:rsidRDefault="00C77949" w:rsidP="000E5A89">
      <w:pPr>
        <w:pStyle w:val="ListParagraph"/>
        <w:numPr>
          <w:ilvl w:val="1"/>
          <w:numId w:val="20"/>
        </w:numPr>
        <w:suppressAutoHyphens/>
        <w:autoSpaceDN w:val="0"/>
        <w:spacing w:line="254" w:lineRule="auto"/>
        <w:contextualSpacing w:val="0"/>
        <w:textAlignment w:val="baseline"/>
      </w:pPr>
      <w:del w:id="1089" w:author="Carlos Diego" w:date="2021-03-31T16:21:00Z">
        <w:r w:rsidDel="00085B01">
          <w:delText xml:space="preserve">Put </w:delText>
        </w:r>
      </w:del>
      <w:ins w:id="1090" w:author="Carlos Diego" w:date="2021-03-31T16:23:00Z">
        <w:r w:rsidR="00085B01">
          <w:t xml:space="preserve">Separates </w:t>
        </w:r>
      </w:ins>
      <w:r>
        <w:t xml:space="preserve">text documents associated with the project </w:t>
      </w:r>
      <w:ins w:id="1091" w:author="Carlos Diego" w:date="2021-03-31T16:22:00Z">
        <w:r w:rsidR="00085B01">
          <w:t xml:space="preserve">(e.g., </w:t>
        </w:r>
      </w:ins>
      <w:del w:id="1092" w:author="Carlos Diego" w:date="2021-03-31T16:22:00Z">
        <w:r w:rsidDel="00085B01">
          <w:delText xml:space="preserve">in the </w:delText>
        </w:r>
      </w:del>
      <w:r>
        <w:t>doc directory</w:t>
      </w:r>
      <w:ins w:id="1093" w:author="Carlos Diego" w:date="2021-03-31T16:24:00Z">
        <w:r w:rsidR="00085B01">
          <w:t>)</w:t>
        </w:r>
      </w:ins>
      <w:ins w:id="1094" w:author="Carlos Diego" w:date="2021-03-31T16:23:00Z">
        <w:r w:rsidR="00085B01">
          <w:t xml:space="preserve"> </w:t>
        </w:r>
      </w:ins>
    </w:p>
    <w:p w14:paraId="35FCEF38" w14:textId="05867AE2" w:rsidR="00C77949" w:rsidRDefault="00085B01" w:rsidP="00085B01">
      <w:pPr>
        <w:pStyle w:val="ListParagraph"/>
        <w:numPr>
          <w:ilvl w:val="2"/>
          <w:numId w:val="20"/>
        </w:numPr>
        <w:suppressAutoHyphens/>
        <w:autoSpaceDN w:val="0"/>
        <w:spacing w:line="254" w:lineRule="auto"/>
        <w:contextualSpacing w:val="0"/>
        <w:textAlignment w:val="baseline"/>
      </w:pPr>
      <w:r>
        <w:t>M</w:t>
      </w:r>
      <w:r w:rsidR="00C77949">
        <w:t>anuscripts</w:t>
      </w:r>
    </w:p>
    <w:p w14:paraId="4371FBE7" w14:textId="492C08AE" w:rsidR="00C77949" w:rsidRDefault="00C77949" w:rsidP="00085B01">
      <w:pPr>
        <w:pStyle w:val="ListParagraph"/>
        <w:numPr>
          <w:ilvl w:val="2"/>
          <w:numId w:val="20"/>
        </w:numPr>
        <w:suppressAutoHyphens/>
        <w:autoSpaceDN w:val="0"/>
        <w:spacing w:line="254" w:lineRule="auto"/>
        <w:contextualSpacing w:val="0"/>
        <w:textAlignment w:val="baseline"/>
      </w:pPr>
      <w:r>
        <w:t>documentation for source code</w:t>
      </w:r>
    </w:p>
    <w:p w14:paraId="06D9AE7A" w14:textId="3955D81F" w:rsidR="00C77949" w:rsidRDefault="00C77949" w:rsidP="00085B01">
      <w:pPr>
        <w:pStyle w:val="ListParagraph"/>
        <w:numPr>
          <w:ilvl w:val="2"/>
          <w:numId w:val="20"/>
        </w:numPr>
        <w:suppressAutoHyphens/>
        <w:autoSpaceDN w:val="0"/>
        <w:spacing w:line="254" w:lineRule="auto"/>
        <w:contextualSpacing w:val="0"/>
        <w:textAlignment w:val="baseline"/>
      </w:pPr>
      <w:r>
        <w:t>electronic lab notebooks</w:t>
      </w:r>
    </w:p>
    <w:p w14:paraId="680744D3" w14:textId="156DD11C" w:rsidR="00C77949" w:rsidRDefault="00C77949" w:rsidP="00085B01">
      <w:pPr>
        <w:pStyle w:val="ListParagraph"/>
        <w:numPr>
          <w:ilvl w:val="2"/>
          <w:numId w:val="20"/>
        </w:numPr>
        <w:suppressAutoHyphens/>
        <w:autoSpaceDN w:val="0"/>
        <w:spacing w:line="254" w:lineRule="auto"/>
        <w:contextualSpacing w:val="0"/>
        <w:textAlignment w:val="baseline"/>
      </w:pPr>
      <w:r>
        <w:t>subdirectories for different classes</w:t>
      </w:r>
    </w:p>
    <w:p w14:paraId="214A6039" w14:textId="77777777" w:rsidR="00085B01" w:rsidRDefault="00C77949" w:rsidP="000E5A89">
      <w:pPr>
        <w:pStyle w:val="ListParagraph"/>
        <w:numPr>
          <w:ilvl w:val="1"/>
          <w:numId w:val="20"/>
        </w:numPr>
        <w:suppressAutoHyphens/>
        <w:autoSpaceDN w:val="0"/>
        <w:spacing w:line="254" w:lineRule="auto"/>
        <w:contextualSpacing w:val="0"/>
        <w:textAlignment w:val="baseline"/>
        <w:rPr>
          <w:ins w:id="1095" w:author="Carlos Diego" w:date="2021-03-31T16:24:00Z"/>
        </w:rPr>
      </w:pPr>
      <w:del w:id="1096" w:author="Carlos Diego" w:date="2021-03-31T16:23:00Z">
        <w:r w:rsidDel="00085B01">
          <w:delText xml:space="preserve">Put </w:delText>
        </w:r>
      </w:del>
      <w:ins w:id="1097" w:author="Carlos Diego" w:date="2021-03-31T16:23:00Z">
        <w:r w:rsidR="00085B01">
          <w:t xml:space="preserve">Separates </w:t>
        </w:r>
      </w:ins>
      <w:r>
        <w:t xml:space="preserve">raw data and metadata </w:t>
      </w:r>
      <w:ins w:id="1098" w:author="Carlos Diego" w:date="2021-03-31T16:24:00Z">
        <w:r w:rsidR="00085B01">
          <w:t xml:space="preserve">(e.g., </w:t>
        </w:r>
      </w:ins>
      <w:r>
        <w:t xml:space="preserve">in a </w:t>
      </w:r>
      <w:del w:id="1099" w:author="Carlos Diego" w:date="2021-03-31T16:23:00Z">
        <w:r w:rsidDel="00085B01">
          <w:delText>\texttt{</w:delText>
        </w:r>
      </w:del>
      <w:r>
        <w:t>data</w:t>
      </w:r>
      <w:del w:id="1100" w:author="Carlos Diego" w:date="2021-03-31T16:23:00Z">
        <w:r w:rsidDel="00085B01">
          <w:delText>}</w:delText>
        </w:r>
      </w:del>
      <w:r>
        <w:t xml:space="preserve"> directory</w:t>
      </w:r>
      <w:ins w:id="1101" w:author="Carlos Diego" w:date="2021-03-31T16:24:00Z">
        <w:r w:rsidR="00085B01">
          <w:t>)</w:t>
        </w:r>
      </w:ins>
    </w:p>
    <w:p w14:paraId="604F5246" w14:textId="419FE3B5" w:rsidR="00C77949" w:rsidRDefault="00085B01" w:rsidP="000E5A89">
      <w:pPr>
        <w:pStyle w:val="ListParagraph"/>
        <w:numPr>
          <w:ilvl w:val="1"/>
          <w:numId w:val="20"/>
        </w:numPr>
        <w:suppressAutoHyphens/>
        <w:autoSpaceDN w:val="0"/>
        <w:spacing w:line="254" w:lineRule="auto"/>
        <w:contextualSpacing w:val="0"/>
        <w:textAlignment w:val="baseline"/>
      </w:pPr>
      <w:ins w:id="1102" w:author="Carlos Diego" w:date="2021-03-31T16:24:00Z">
        <w:r>
          <w:lastRenderedPageBreak/>
          <w:t xml:space="preserve">Separates </w:t>
        </w:r>
      </w:ins>
      <w:del w:id="1103" w:author="Carlos Diego" w:date="2021-03-31T16:24:00Z">
        <w:r w:rsidR="00C77949" w:rsidDel="00085B01">
          <w:delText xml:space="preserve"> and </w:delText>
        </w:r>
      </w:del>
      <w:r w:rsidR="00C77949">
        <w:t xml:space="preserve">files generated during cleanup and analysis </w:t>
      </w:r>
      <w:ins w:id="1104" w:author="Carlos Diego" w:date="2021-03-31T16:24:00Z">
        <w:r>
          <w:t xml:space="preserve">(e.g., </w:t>
        </w:r>
      </w:ins>
      <w:r w:rsidR="00C77949">
        <w:t xml:space="preserve">in a </w:t>
      </w:r>
      <w:del w:id="1105" w:author="Carlos Diego" w:date="2021-03-31T16:24:00Z">
        <w:r w:rsidR="00C77949" w:rsidDel="00085B01">
          <w:delText>\texttt{</w:delText>
        </w:r>
      </w:del>
      <w:r w:rsidR="00C77949">
        <w:t>results</w:t>
      </w:r>
      <w:del w:id="1106" w:author="Carlos Diego" w:date="2021-03-31T16:24:00Z">
        <w:r w:rsidR="00C77949" w:rsidDel="00085B01">
          <w:delText>}</w:delText>
        </w:r>
      </w:del>
      <w:r w:rsidR="00C77949">
        <w:t xml:space="preserve"> directory</w:t>
      </w:r>
      <w:ins w:id="1107" w:author="Carlos Diego" w:date="2021-03-31T16:24:00Z">
        <w:r>
          <w:t>)</w:t>
        </w:r>
      </w:ins>
      <w:del w:id="1108" w:author="Carlos Diego" w:date="2021-03-31T16:24:00Z">
        <w:r w:rsidR="00C77949" w:rsidDel="00085B01">
          <w:delText xml:space="preserve"> </w:delText>
        </w:r>
      </w:del>
    </w:p>
    <w:p w14:paraId="5E142829" w14:textId="58247F24" w:rsidR="00C77949" w:rsidRDefault="00085B01" w:rsidP="000E5A89">
      <w:pPr>
        <w:pStyle w:val="ListParagraph"/>
        <w:numPr>
          <w:ilvl w:val="2"/>
          <w:numId w:val="20"/>
        </w:numPr>
        <w:suppressAutoHyphens/>
        <w:autoSpaceDN w:val="0"/>
        <w:spacing w:line="254" w:lineRule="auto"/>
        <w:contextualSpacing w:val="0"/>
        <w:textAlignment w:val="baseline"/>
      </w:pPr>
      <w:ins w:id="1109" w:author="Carlos Diego" w:date="2021-03-31T16:25:00Z">
        <w:r>
          <w:t xml:space="preserve">Separates </w:t>
        </w:r>
      </w:ins>
      <w:del w:id="1110" w:author="Carlos Diego" w:date="2021-03-31T16:25:00Z">
        <w:r w:rsidR="00C77949" w:rsidDel="00085B01">
          <w:delText xml:space="preserve">raw </w:delText>
        </w:r>
      </w:del>
      <w:r w:rsidR="00C77949">
        <w:t xml:space="preserve">data and metadata </w:t>
      </w:r>
      <w:del w:id="1111" w:author="Carlos Diego" w:date="2021-03-31T16:25:00Z">
        <w:r w:rsidR="00C77949" w:rsidDel="00085B01">
          <w:delText xml:space="preserve">- </w:delText>
        </w:r>
      </w:del>
      <w:ins w:id="1112" w:author="Carlos Diego" w:date="2021-03-31T16:25:00Z">
        <w:r>
          <w:t xml:space="preserve">in </w:t>
        </w:r>
      </w:ins>
      <w:r w:rsidR="00C77949">
        <w:t xml:space="preserve">subdirectories </w:t>
      </w:r>
      <w:del w:id="1113" w:author="Carlos Diego" w:date="2021-03-31T16:25:00Z">
        <w:r w:rsidR="00C77949" w:rsidDel="00085B01">
          <w:delText xml:space="preserve">for </w:delText>
        </w:r>
      </w:del>
      <w:ins w:id="1114" w:author="Carlos Diego" w:date="2021-03-31T16:25:00Z">
        <w:r>
          <w:t xml:space="preserve">according to </w:t>
        </w:r>
      </w:ins>
      <w:r w:rsidR="00C77949">
        <w:t>time, method of collection or other metadata</w:t>
      </w:r>
    </w:p>
    <w:p w14:paraId="465599D7" w14:textId="38F0A585" w:rsidR="00C77949" w:rsidRDefault="00085B01" w:rsidP="000E5A89">
      <w:pPr>
        <w:pStyle w:val="ListParagraph"/>
        <w:numPr>
          <w:ilvl w:val="2"/>
          <w:numId w:val="20"/>
        </w:numPr>
        <w:suppressAutoHyphens/>
        <w:autoSpaceDN w:val="0"/>
        <w:spacing w:line="254" w:lineRule="auto"/>
        <w:contextualSpacing w:val="0"/>
        <w:textAlignment w:val="baseline"/>
      </w:pPr>
      <w:ins w:id="1115" w:author="Carlos Diego" w:date="2021-03-31T16:25:00Z">
        <w:r>
          <w:t xml:space="preserve">Separates </w:t>
        </w:r>
      </w:ins>
      <w:r w:rsidR="00C77949">
        <w:t>cleaned data, statistical tables, publication-ready figures or tables</w:t>
      </w:r>
    </w:p>
    <w:p w14:paraId="5CFBAAFD" w14:textId="1D02B20A" w:rsidR="00C77949" w:rsidRDefault="00085B01" w:rsidP="000E5A89">
      <w:pPr>
        <w:pStyle w:val="ListParagraph"/>
        <w:numPr>
          <w:ilvl w:val="1"/>
          <w:numId w:val="20"/>
        </w:numPr>
        <w:suppressAutoHyphens/>
        <w:autoSpaceDN w:val="0"/>
        <w:spacing w:line="254" w:lineRule="auto"/>
        <w:contextualSpacing w:val="0"/>
        <w:textAlignment w:val="baseline"/>
      </w:pPr>
      <w:ins w:id="1116" w:author="Carlos Diego" w:date="2021-03-31T16:25:00Z">
        <w:r>
          <w:t xml:space="preserve">Separates </w:t>
        </w:r>
      </w:ins>
      <w:del w:id="1117" w:author="Carlos Diego" w:date="2021-03-31T16:25:00Z">
        <w:r w:rsidR="00C77949" w:rsidDel="00085B01">
          <w:delText xml:space="preserve">Put </w:delText>
        </w:r>
      </w:del>
      <w:r w:rsidR="00C77949">
        <w:t xml:space="preserve">project source code </w:t>
      </w:r>
      <w:ins w:id="1118" w:author="Carlos Diego" w:date="2021-03-31T16:25:00Z">
        <w:r>
          <w:t xml:space="preserve">(e.g., </w:t>
        </w:r>
      </w:ins>
      <w:r w:rsidR="00C77949">
        <w:t xml:space="preserve">in the </w:t>
      </w:r>
      <w:del w:id="1119" w:author="Carlos Diego" w:date="2021-03-31T16:25:00Z">
        <w:r w:rsidR="00C77949" w:rsidDel="00085B01">
          <w:delText>\texttt{</w:delText>
        </w:r>
      </w:del>
      <w:proofErr w:type="spellStart"/>
      <w:r w:rsidR="00C77949">
        <w:t>src</w:t>
      </w:r>
      <w:proofErr w:type="spellEnd"/>
      <w:del w:id="1120" w:author="Carlos Diego" w:date="2021-03-31T16:25:00Z">
        <w:r w:rsidR="00C77949" w:rsidDel="00085B01">
          <w:delText>}</w:delText>
        </w:r>
      </w:del>
      <w:r w:rsidR="00C77949">
        <w:t xml:space="preserve"> directory</w:t>
      </w:r>
      <w:ins w:id="1121" w:author="Carlos Diego" w:date="2021-03-31T16:25:00Z">
        <w:r>
          <w:t>)</w:t>
        </w:r>
      </w:ins>
    </w:p>
    <w:p w14:paraId="3DDB9C9A" w14:textId="7A4C46AB" w:rsidR="00C77949" w:rsidDel="00085B01" w:rsidRDefault="00C77949">
      <w:pPr>
        <w:pStyle w:val="ListParagraph"/>
        <w:numPr>
          <w:ilvl w:val="1"/>
          <w:numId w:val="20"/>
        </w:numPr>
        <w:suppressAutoHyphens/>
        <w:autoSpaceDN w:val="0"/>
        <w:spacing w:line="254" w:lineRule="auto"/>
        <w:contextualSpacing w:val="0"/>
        <w:textAlignment w:val="baseline"/>
        <w:rPr>
          <w:del w:id="1122" w:author="Carlos Diego" w:date="2021-03-31T16:25:00Z"/>
        </w:rPr>
        <w:pPrChange w:id="1123" w:author="Carlos Diego" w:date="2021-03-31T16:29:00Z">
          <w:pPr>
            <w:pStyle w:val="ListParagraph"/>
            <w:numPr>
              <w:ilvl w:val="2"/>
              <w:numId w:val="20"/>
            </w:numPr>
            <w:suppressAutoHyphens/>
            <w:autoSpaceDN w:val="0"/>
            <w:spacing w:line="254" w:lineRule="auto"/>
            <w:ind w:left="2160" w:hanging="180"/>
            <w:contextualSpacing w:val="0"/>
            <w:textAlignment w:val="baseline"/>
          </w:pPr>
        </w:pPrChange>
      </w:pPr>
      <w:r>
        <w:t>Distinguish</w:t>
      </w:r>
      <w:ins w:id="1124" w:author="Carlos Diego" w:date="2021-03-31T16:25:00Z">
        <w:r w:rsidR="00085B01">
          <w:t>es</w:t>
        </w:r>
      </w:ins>
      <w:r>
        <w:t xml:space="preserve"> files by clear filenames or directory </w:t>
      </w:r>
    </w:p>
    <w:p w14:paraId="2D13A0FB" w14:textId="636160C7" w:rsidR="00C77949" w:rsidDel="00085B01" w:rsidRDefault="00085B01" w:rsidP="003F36EC">
      <w:pPr>
        <w:pStyle w:val="ListParagraph"/>
        <w:numPr>
          <w:ilvl w:val="2"/>
          <w:numId w:val="20"/>
        </w:numPr>
        <w:suppressAutoHyphens/>
        <w:autoSpaceDN w:val="0"/>
        <w:spacing w:line="254" w:lineRule="auto"/>
        <w:contextualSpacing w:val="0"/>
        <w:textAlignment w:val="baseline"/>
        <w:rPr>
          <w:del w:id="1125" w:author="Carlos Diego" w:date="2021-03-31T16:25:00Z"/>
        </w:rPr>
      </w:pPr>
      <w:ins w:id="1126" w:author="Carlos Diego" w:date="2021-03-31T16:25:00Z">
        <w:r>
          <w:t>(</w:t>
        </w:r>
      </w:ins>
      <w:r w:rsidR="00C77949">
        <w:t xml:space="preserve">e.g., </w:t>
      </w:r>
      <w:del w:id="1127" w:author="Carlos Diego" w:date="2021-03-31T16:26:00Z">
        <w:r w:rsidR="00C77949" w:rsidDel="00085B01">
          <w:delText>programs in interpreted languages, shell scripts, snippets</w:delText>
        </w:r>
      </w:del>
    </w:p>
    <w:p w14:paraId="65137946" w14:textId="4D4D2188" w:rsidR="00C77949" w:rsidDel="00085B01" w:rsidRDefault="00C77949">
      <w:pPr>
        <w:pStyle w:val="ListParagraph"/>
        <w:numPr>
          <w:ilvl w:val="2"/>
          <w:numId w:val="20"/>
        </w:numPr>
        <w:suppressAutoHyphens/>
        <w:autoSpaceDN w:val="0"/>
        <w:spacing w:line="254" w:lineRule="auto"/>
        <w:contextualSpacing w:val="0"/>
        <w:textAlignment w:val="baseline"/>
        <w:rPr>
          <w:del w:id="1128" w:author="Carlos Diego" w:date="2021-03-31T16:26:00Z"/>
        </w:rPr>
      </w:pPr>
      <w:r>
        <w:t>core analysis</w:t>
      </w:r>
      <w:del w:id="1129" w:author="Carlos Diego" w:date="2021-03-31T16:26:00Z">
        <w:r w:rsidDel="00085B01">
          <w:delText xml:space="preserve"> (i.e., \textit{scientific gut})</w:delText>
        </w:r>
      </w:del>
      <w:ins w:id="1130" w:author="Carlos Diego" w:date="2021-03-31T16:26:00Z">
        <w:r w:rsidR="00085B01">
          <w:t xml:space="preserve">, </w:t>
        </w:r>
      </w:ins>
    </w:p>
    <w:p w14:paraId="37206632" w14:textId="230C2A3C" w:rsidR="00C77949" w:rsidRDefault="00C77949">
      <w:pPr>
        <w:pStyle w:val="ListParagraph"/>
        <w:numPr>
          <w:ilvl w:val="2"/>
          <w:numId w:val="20"/>
        </w:numPr>
        <w:suppressAutoHyphens/>
        <w:autoSpaceDN w:val="0"/>
        <w:spacing w:line="254" w:lineRule="auto"/>
        <w:contextualSpacing w:val="0"/>
        <w:textAlignment w:val="baseline"/>
      </w:pPr>
      <w:r>
        <w:t>controller/driver scripts</w:t>
      </w:r>
      <w:del w:id="1131" w:author="Carlos Diego" w:date="2021-03-31T16:26:00Z">
        <w:r w:rsidDel="00085B01">
          <w:delText xml:space="preserve"> (e.g.</w:delText>
        </w:r>
      </w:del>
      <w:r>
        <w:t>, analysis steps, particular parameters, data IO commands)</w:t>
      </w:r>
    </w:p>
    <w:p w14:paraId="70FD57FD" w14:textId="6BD7F776" w:rsidR="000E5A89" w:rsidRDefault="00085B01" w:rsidP="006D79BD">
      <w:pPr>
        <w:pStyle w:val="ListParagraph"/>
        <w:numPr>
          <w:ilvl w:val="1"/>
          <w:numId w:val="20"/>
        </w:numPr>
        <w:suppressAutoHyphens/>
        <w:autoSpaceDN w:val="0"/>
        <w:spacing w:line="254" w:lineRule="auto"/>
        <w:contextualSpacing w:val="0"/>
        <w:textAlignment w:val="baseline"/>
      </w:pPr>
      <w:ins w:id="1132" w:author="Carlos Diego" w:date="2021-03-31T16:26:00Z">
        <w:r>
          <w:t xml:space="preserve">Separates </w:t>
        </w:r>
      </w:ins>
      <w:del w:id="1133" w:author="Carlos Diego" w:date="2021-03-31T16:26:00Z">
        <w:r w:rsidR="000E5A89" w:rsidDel="00085B01">
          <w:delText xml:space="preserve">Put </w:delText>
        </w:r>
      </w:del>
      <w:r w:rsidR="000E5A89">
        <w:t xml:space="preserve">compiled programs </w:t>
      </w:r>
      <w:ins w:id="1134" w:author="Carlos Diego" w:date="2021-03-31T16:26:00Z">
        <w:r>
          <w:t xml:space="preserve">(e.g., </w:t>
        </w:r>
      </w:ins>
      <w:r w:rsidR="000E5A89">
        <w:t xml:space="preserve">in the </w:t>
      </w:r>
      <w:del w:id="1135" w:author="Carlos Diego" w:date="2021-03-31T16:26:00Z">
        <w:r w:rsidR="000E5A89" w:rsidDel="00085B01">
          <w:delText>\texttt{</w:delText>
        </w:r>
      </w:del>
      <w:r w:rsidR="000E5A89">
        <w:t>bin</w:t>
      </w:r>
      <w:del w:id="1136" w:author="Carlos Diego" w:date="2021-03-31T16:26:00Z">
        <w:r w:rsidR="000E5A89" w:rsidDel="00085B01">
          <w:delText>}</w:delText>
        </w:r>
      </w:del>
      <w:r w:rsidR="000E5A89">
        <w:t xml:space="preserve"> directory</w:t>
      </w:r>
      <w:ins w:id="1137" w:author="Carlos Diego" w:date="2021-03-31T16:26:00Z">
        <w:r>
          <w:t>)</w:t>
        </w:r>
      </w:ins>
    </w:p>
    <w:p w14:paraId="42257E38" w14:textId="65FCDDC5" w:rsidR="000E5A89" w:rsidDel="00085B01" w:rsidRDefault="00085B01" w:rsidP="000E5A89">
      <w:pPr>
        <w:pStyle w:val="ListParagraph"/>
        <w:numPr>
          <w:ilvl w:val="2"/>
          <w:numId w:val="20"/>
        </w:numPr>
        <w:suppressAutoHyphens/>
        <w:autoSpaceDN w:val="0"/>
        <w:spacing w:line="254" w:lineRule="auto"/>
        <w:textAlignment w:val="baseline"/>
        <w:rPr>
          <w:del w:id="1138" w:author="Carlos Diego" w:date="2021-03-31T16:26:00Z"/>
        </w:rPr>
      </w:pPr>
      <w:ins w:id="1139" w:author="Carlos Diego" w:date="2021-03-31T16:27:00Z">
        <w:r>
          <w:t xml:space="preserve">Files are named to </w:t>
        </w:r>
      </w:ins>
      <w:del w:id="1140" w:author="Carlos Diego" w:date="2021-03-31T16:26:00Z">
        <w:r w:rsidR="000E5A89" w:rsidDel="00085B01">
          <w:delText>i.e., executable programs</w:delText>
        </w:r>
      </w:del>
    </w:p>
    <w:p w14:paraId="3368072E" w14:textId="1CBAFCA5" w:rsidR="000E5A89" w:rsidDel="00085B01" w:rsidRDefault="000E5A89" w:rsidP="000E5A89">
      <w:pPr>
        <w:pStyle w:val="ListParagraph"/>
        <w:numPr>
          <w:ilvl w:val="2"/>
          <w:numId w:val="20"/>
        </w:numPr>
        <w:suppressAutoHyphens/>
        <w:autoSpaceDN w:val="0"/>
        <w:spacing w:line="254" w:lineRule="auto"/>
        <w:textAlignment w:val="baseline"/>
        <w:rPr>
          <w:del w:id="1141" w:author="Carlos Diego" w:date="2021-03-31T16:26:00Z"/>
        </w:rPr>
      </w:pPr>
      <w:del w:id="1142" w:author="Carlos Diego" w:date="2021-03-31T16:26:00Z">
        <w:r w:rsidDel="00085B01">
          <w:delText>There is bin, if these files exist</w:delText>
        </w:r>
      </w:del>
    </w:p>
    <w:p w14:paraId="38E84B93" w14:textId="30D4C3FB" w:rsidR="000E5A89" w:rsidRDefault="000E5A89" w:rsidP="003F36EC">
      <w:pPr>
        <w:pStyle w:val="ListParagraph"/>
        <w:numPr>
          <w:ilvl w:val="1"/>
          <w:numId w:val="20"/>
        </w:numPr>
        <w:suppressAutoHyphens/>
        <w:autoSpaceDN w:val="0"/>
        <w:spacing w:line="254" w:lineRule="auto"/>
        <w:textAlignment w:val="baseline"/>
      </w:pPr>
      <w:del w:id="1143" w:author="Carlos Diego" w:date="2021-03-31T16:27:00Z">
        <w:r w:rsidDel="00085B01">
          <w:delText xml:space="preserve">Name all files to </w:delText>
        </w:r>
      </w:del>
      <w:r>
        <w:t>reflect their content or function</w:t>
      </w:r>
    </w:p>
    <w:p w14:paraId="42A81467" w14:textId="77777777" w:rsidR="000E5A89" w:rsidRDefault="000E5A89" w:rsidP="000E5A89">
      <w:pPr>
        <w:pStyle w:val="ListParagraph"/>
        <w:numPr>
          <w:ilvl w:val="0"/>
          <w:numId w:val="20"/>
        </w:numPr>
        <w:suppressAutoHyphens/>
        <w:autoSpaceDN w:val="0"/>
        <w:spacing w:line="254" w:lineRule="auto"/>
        <w:textAlignment w:val="baseline"/>
      </w:pPr>
      <w:r>
        <w:t>Tracking changes</w:t>
      </w:r>
    </w:p>
    <w:p w14:paraId="452390A1" w14:textId="035924EE" w:rsidR="000E5A89" w:rsidDel="003F36EC" w:rsidRDefault="000E5A89" w:rsidP="000E5A89">
      <w:pPr>
        <w:pStyle w:val="ListParagraph"/>
        <w:numPr>
          <w:ilvl w:val="1"/>
          <w:numId w:val="20"/>
        </w:numPr>
        <w:suppressAutoHyphens/>
        <w:autoSpaceDN w:val="0"/>
        <w:spacing w:line="254" w:lineRule="auto"/>
        <w:textAlignment w:val="baseline"/>
        <w:rPr>
          <w:del w:id="1144" w:author="Carlos Diego" w:date="2021-03-31T16:29:00Z"/>
        </w:rPr>
      </w:pPr>
      <w:del w:id="1145" w:author="Carlos Diego" w:date="2021-03-31T16:29:00Z">
        <w:r w:rsidDel="003F36EC">
          <w:delText>Back up (almost) everything created by a human being as soon as it is created</w:delText>
        </w:r>
      </w:del>
    </w:p>
    <w:p w14:paraId="007048D5" w14:textId="0C2F7650" w:rsidR="000E5A89" w:rsidDel="00085B01" w:rsidRDefault="00085B01" w:rsidP="000E5A89">
      <w:pPr>
        <w:pStyle w:val="ListParagraph"/>
        <w:numPr>
          <w:ilvl w:val="1"/>
          <w:numId w:val="20"/>
        </w:numPr>
        <w:suppressAutoHyphens/>
        <w:autoSpaceDN w:val="0"/>
        <w:spacing w:line="254" w:lineRule="auto"/>
        <w:textAlignment w:val="baseline"/>
        <w:rPr>
          <w:del w:id="1146" w:author="Carlos Diego" w:date="2021-03-31T16:27:00Z"/>
        </w:rPr>
      </w:pPr>
      <w:ins w:id="1147" w:author="Carlos Diego" w:date="2021-03-31T16:27:00Z">
        <w:r>
          <w:t>Changes are k</w:t>
        </w:r>
      </w:ins>
      <w:del w:id="1148" w:author="Carlos Diego" w:date="2021-03-31T16:27:00Z">
        <w:r w:rsidR="000E5A89" w:rsidDel="00085B01">
          <w:delText>K</w:delText>
        </w:r>
      </w:del>
      <w:r w:rsidR="000E5A89">
        <w:t>e</w:t>
      </w:r>
      <w:del w:id="1149" w:author="Carlos Diego" w:date="2021-03-31T16:27:00Z">
        <w:r w:rsidR="000E5A89" w:rsidDel="00085B01">
          <w:delText>e</w:delText>
        </w:r>
      </w:del>
      <w:r w:rsidR="000E5A89">
        <w:t>p</w:t>
      </w:r>
      <w:ins w:id="1150" w:author="Carlos Diego" w:date="2021-03-31T16:27:00Z">
        <w:r>
          <w:t>t</w:t>
        </w:r>
      </w:ins>
      <w:r w:rsidR="000E5A89">
        <w:t xml:space="preserve"> </w:t>
      </w:r>
      <w:del w:id="1151" w:author="Carlos Diego" w:date="2021-03-31T16:27:00Z">
        <w:r w:rsidR="000E5A89" w:rsidDel="00085B01">
          <w:delText xml:space="preserve">changes </w:delText>
        </w:r>
      </w:del>
      <w:r w:rsidR="000E5A89">
        <w:t>small</w:t>
      </w:r>
      <w:ins w:id="1152" w:author="Carlos Diego" w:date="2021-03-31T16:27:00Z">
        <w:r>
          <w:t xml:space="preserve"> </w:t>
        </w:r>
      </w:ins>
      <w:ins w:id="1153" w:author="Carlos Diego" w:date="2021-03-31T16:28:00Z">
        <w:r>
          <w:t xml:space="preserve">and frequent </w:t>
        </w:r>
      </w:ins>
      <w:ins w:id="1154" w:author="Carlos Diego" w:date="2021-03-31T16:27:00Z">
        <w:r>
          <w:t xml:space="preserve">(e.g., </w:t>
        </w:r>
      </w:ins>
    </w:p>
    <w:p w14:paraId="6EA6CCC5" w14:textId="48F5DC4A" w:rsidR="000E5A89" w:rsidRDefault="000E5A89">
      <w:pPr>
        <w:pStyle w:val="ListParagraph"/>
        <w:numPr>
          <w:ilvl w:val="1"/>
          <w:numId w:val="20"/>
        </w:numPr>
        <w:suppressAutoHyphens/>
        <w:autoSpaceDN w:val="0"/>
        <w:spacing w:line="254" w:lineRule="auto"/>
        <w:textAlignment w:val="baseline"/>
        <w:pPrChange w:id="1155" w:author="Carlos Diego" w:date="2021-03-31T16:27:00Z">
          <w:pPr>
            <w:pStyle w:val="ListParagraph"/>
            <w:numPr>
              <w:ilvl w:val="2"/>
              <w:numId w:val="20"/>
            </w:numPr>
            <w:suppressAutoHyphens/>
            <w:autoSpaceDN w:val="0"/>
            <w:spacing w:line="254" w:lineRule="auto"/>
            <w:ind w:left="2160" w:hanging="180"/>
            <w:textAlignment w:val="baseline"/>
          </w:pPr>
        </w:pPrChange>
      </w:pPr>
      <w:r>
        <w:t xml:space="preserve">edits </w:t>
      </w:r>
      <w:del w:id="1156" w:author="Carlos Diego" w:date="2021-03-31T16:27:00Z">
        <w:r w:rsidDel="00085B01">
          <w:delText xml:space="preserve">that </w:delText>
        </w:r>
      </w:del>
      <w:r>
        <w:t xml:space="preserve">you could </w:t>
      </w:r>
      <w:del w:id="1157" w:author="Carlos Diego" w:date="2021-03-31T16:27:00Z">
        <w:r w:rsidDel="00085B01">
          <w:delText xml:space="preserve">imagine </w:delText>
        </w:r>
      </w:del>
      <w:r>
        <w:t>want</w:t>
      </w:r>
      <w:del w:id="1158" w:author="Carlos Diego" w:date="2021-03-31T16:27:00Z">
        <w:r w:rsidDel="00085B01">
          <w:delText>ing</w:delText>
        </w:r>
      </w:del>
      <w:r>
        <w:t xml:space="preserve"> to undo</w:t>
      </w:r>
      <w:ins w:id="1159" w:author="Carlos Diego" w:date="2021-03-31T16:27:00Z">
        <w:r w:rsidR="00085B01">
          <w:t>)</w:t>
        </w:r>
      </w:ins>
    </w:p>
    <w:p w14:paraId="100AA705" w14:textId="791E96D0" w:rsidR="000E5A89" w:rsidDel="00085B01" w:rsidRDefault="00085B01">
      <w:pPr>
        <w:pStyle w:val="ListParagraph"/>
        <w:suppressAutoHyphens/>
        <w:autoSpaceDN w:val="0"/>
        <w:spacing w:line="254" w:lineRule="auto"/>
        <w:ind w:left="1440"/>
        <w:textAlignment w:val="baseline"/>
        <w:rPr>
          <w:del w:id="1160" w:author="Carlos Diego" w:date="2021-03-31T16:28:00Z"/>
        </w:rPr>
        <w:pPrChange w:id="1161" w:author="Carlos Diego" w:date="2021-03-31T16:27:00Z">
          <w:pPr>
            <w:pStyle w:val="ListParagraph"/>
            <w:numPr>
              <w:ilvl w:val="1"/>
              <w:numId w:val="20"/>
            </w:numPr>
            <w:suppressAutoHyphens/>
            <w:autoSpaceDN w:val="0"/>
            <w:spacing w:line="254" w:lineRule="auto"/>
            <w:ind w:left="1440" w:hanging="360"/>
            <w:textAlignment w:val="baseline"/>
          </w:pPr>
        </w:pPrChange>
      </w:pPr>
      <w:ins w:id="1162" w:author="Carlos Diego" w:date="2021-03-31T16:28:00Z">
        <w:r>
          <w:t xml:space="preserve">Provides a list </w:t>
        </w:r>
      </w:ins>
      <w:del w:id="1163" w:author="Carlos Diego" w:date="2021-03-31T16:27:00Z">
        <w:r w:rsidR="000E5A89" w:rsidDel="00085B01">
          <w:delText>Share changes</w:delText>
        </w:r>
      </w:del>
      <w:del w:id="1164" w:author="Carlos Diego" w:date="2021-03-31T16:28:00Z">
        <w:r w:rsidR="000E5A89" w:rsidDel="00085B01">
          <w:delText xml:space="preserve"> frequent</w:delText>
        </w:r>
      </w:del>
      <w:del w:id="1165" w:author="Carlos Diego" w:date="2021-03-31T16:27:00Z">
        <w:r w:rsidR="000E5A89" w:rsidDel="00085B01">
          <w:delText>ly</w:delText>
        </w:r>
      </w:del>
    </w:p>
    <w:p w14:paraId="03B616CE" w14:textId="05286104" w:rsidR="000E5A89" w:rsidRDefault="000E5A89" w:rsidP="003F36EC">
      <w:pPr>
        <w:pStyle w:val="ListParagraph"/>
        <w:numPr>
          <w:ilvl w:val="1"/>
          <w:numId w:val="20"/>
        </w:numPr>
        <w:suppressAutoHyphens/>
        <w:autoSpaceDN w:val="0"/>
        <w:spacing w:line="254" w:lineRule="auto"/>
        <w:textAlignment w:val="baseline"/>
      </w:pPr>
      <w:del w:id="1166" w:author="Carlos Diego" w:date="2021-03-31T16:28:00Z">
        <w:r w:rsidDel="00085B01">
          <w:delText xml:space="preserve">Create, maintain, and use a checklist </w:delText>
        </w:r>
      </w:del>
      <w:r>
        <w:t xml:space="preserve">for </w:t>
      </w:r>
      <w:del w:id="1167" w:author="Carlos Diego" w:date="2021-03-31T16:28:00Z">
        <w:r w:rsidDel="00085B01">
          <w:delText>saving and sharing</w:delText>
        </w:r>
      </w:del>
      <w:ins w:id="1168" w:author="Carlos Diego" w:date="2021-03-31T16:28:00Z">
        <w:r w:rsidR="00085B01">
          <w:t>tracking</w:t>
        </w:r>
      </w:ins>
      <w:r>
        <w:t xml:space="preserve"> changes to the project</w:t>
      </w:r>
    </w:p>
    <w:p w14:paraId="7B9581D9" w14:textId="28C7D4E6" w:rsidR="000E5A89" w:rsidRDefault="00085B01">
      <w:pPr>
        <w:pStyle w:val="ListParagraph"/>
        <w:numPr>
          <w:ilvl w:val="1"/>
          <w:numId w:val="20"/>
        </w:numPr>
        <w:suppressAutoHyphens/>
        <w:autoSpaceDN w:val="0"/>
        <w:spacing w:line="254" w:lineRule="auto"/>
        <w:textAlignment w:val="baseline"/>
        <w:pPrChange w:id="1169" w:author="Carlos Diego" w:date="2021-03-31T16:28:00Z">
          <w:pPr>
            <w:pStyle w:val="ListParagraph"/>
            <w:numPr>
              <w:ilvl w:val="2"/>
              <w:numId w:val="20"/>
            </w:numPr>
            <w:suppressAutoHyphens/>
            <w:autoSpaceDN w:val="0"/>
            <w:spacing w:line="254" w:lineRule="auto"/>
            <w:ind w:left="2160" w:hanging="180"/>
            <w:textAlignment w:val="baseline"/>
          </w:pPr>
        </w:pPrChange>
      </w:pPr>
      <w:ins w:id="1170" w:author="Carlos Diego" w:date="2021-03-31T16:28:00Z">
        <w:r>
          <w:t xml:space="preserve">Provides explanation for changes </w:t>
        </w:r>
      </w:ins>
      <w:del w:id="1171" w:author="Carlos Diego" w:date="2021-03-31T16:28:00Z">
        <w:r w:rsidR="000E5A89" w:rsidDel="00085B01">
          <w:delText>l</w:delText>
        </w:r>
      </w:del>
      <w:del w:id="1172" w:author="Carlos Diego" w:date="2021-03-31T16:29:00Z">
        <w:r w:rsidR="000E5A89" w:rsidDel="00085B01">
          <w:delText>og messages expla</w:delText>
        </w:r>
      </w:del>
      <w:del w:id="1173" w:author="Carlos Diego" w:date="2021-03-31T16:28:00Z">
        <w:r w:rsidR="000E5A89" w:rsidDel="00085B01">
          <w:delText>ining</w:delText>
        </w:r>
      </w:del>
      <w:del w:id="1174" w:author="Carlos Diego" w:date="2021-03-31T16:29:00Z">
        <w:r w:rsidR="000E5A89" w:rsidDel="00085B01">
          <w:delText xml:space="preserve"> changes </w:delText>
        </w:r>
      </w:del>
      <w:r w:rsidR="000E5A89">
        <w:t>(e.g., CHANGELOG.txt, commit messages)</w:t>
      </w:r>
    </w:p>
    <w:p w14:paraId="31A357B2" w14:textId="04FE097C" w:rsidR="000E5A89" w:rsidDel="003F36EC" w:rsidRDefault="003F36EC" w:rsidP="000E5A89">
      <w:pPr>
        <w:pStyle w:val="ListParagraph"/>
        <w:numPr>
          <w:ilvl w:val="1"/>
          <w:numId w:val="20"/>
        </w:numPr>
        <w:suppressAutoHyphens/>
        <w:autoSpaceDN w:val="0"/>
        <w:spacing w:line="254" w:lineRule="auto"/>
        <w:textAlignment w:val="baseline"/>
        <w:rPr>
          <w:del w:id="1175" w:author="Carlos Diego" w:date="2021-03-31T16:30:00Z"/>
        </w:rPr>
      </w:pPr>
      <w:ins w:id="1176" w:author="Carlos Diego" w:date="2021-03-31T16:30:00Z">
        <w:r>
          <w:t xml:space="preserve">Data is also </w:t>
        </w:r>
      </w:ins>
      <w:del w:id="1177" w:author="Carlos Diego" w:date="2021-03-31T16:30:00Z">
        <w:r w:rsidR="000E5A89" w:rsidDel="003F36EC">
          <w:delText>S</w:delText>
        </w:r>
      </w:del>
      <w:ins w:id="1178" w:author="Carlos Diego" w:date="2021-03-31T16:30:00Z">
        <w:r>
          <w:t>s</w:t>
        </w:r>
      </w:ins>
      <w:r w:rsidR="000E5A89">
        <w:t>tore</w:t>
      </w:r>
      <w:ins w:id="1179" w:author="Carlos Diego" w:date="2021-03-31T16:30:00Z">
        <w:r>
          <w:t>d</w:t>
        </w:r>
      </w:ins>
      <w:r w:rsidR="000E5A89">
        <w:t xml:space="preserve"> </w:t>
      </w:r>
      <w:ins w:id="1180" w:author="Carlos Diego" w:date="2021-03-31T16:30:00Z">
        <w:r>
          <w:t xml:space="preserve">remotely (e.g., </w:t>
        </w:r>
      </w:ins>
      <w:del w:id="1181" w:author="Carlos Diego" w:date="2021-03-31T16:30:00Z">
        <w:r w:rsidR="000E5A89" w:rsidDel="003F36EC">
          <w:delText>each project in a folder that is mirrored off the researcher's working machine</w:delText>
        </w:r>
      </w:del>
    </w:p>
    <w:p w14:paraId="626816DD" w14:textId="4B140AA9" w:rsidR="000E5A89" w:rsidRDefault="000E5A89">
      <w:pPr>
        <w:pStyle w:val="ListParagraph"/>
        <w:numPr>
          <w:ilvl w:val="1"/>
          <w:numId w:val="20"/>
        </w:numPr>
        <w:suppressAutoHyphens/>
        <w:autoSpaceDN w:val="0"/>
        <w:spacing w:line="254" w:lineRule="auto"/>
        <w:textAlignment w:val="baseline"/>
        <w:pPrChange w:id="1182" w:author="Carlos Diego" w:date="2021-03-31T16:30:00Z">
          <w:pPr>
            <w:pStyle w:val="ListParagraph"/>
            <w:numPr>
              <w:ilvl w:val="2"/>
              <w:numId w:val="20"/>
            </w:numPr>
            <w:suppressAutoHyphens/>
            <w:autoSpaceDN w:val="0"/>
            <w:spacing w:line="254" w:lineRule="auto"/>
            <w:ind w:left="2160" w:hanging="180"/>
            <w:textAlignment w:val="baseline"/>
          </w:pPr>
        </w:pPrChange>
      </w:pPr>
      <w:r>
        <w:t>remote version control</w:t>
      </w:r>
      <w:del w:id="1183" w:author="Carlos Diego" w:date="2021-03-31T16:30:00Z">
        <w:r w:rsidDel="003F36EC">
          <w:delText xml:space="preserve"> system</w:delText>
        </w:r>
      </w:del>
      <w:ins w:id="1184" w:author="Carlos Diego" w:date="2021-03-31T16:30:00Z">
        <w:r w:rsidR="003F36EC">
          <w:t>)</w:t>
        </w:r>
      </w:ins>
    </w:p>
    <w:p w14:paraId="4E41F5E6" w14:textId="47799067" w:rsidR="000E5A89" w:rsidRDefault="000E5A89" w:rsidP="000E5A89">
      <w:pPr>
        <w:pStyle w:val="ListParagraph"/>
        <w:numPr>
          <w:ilvl w:val="1"/>
          <w:numId w:val="20"/>
        </w:numPr>
        <w:suppressAutoHyphens/>
        <w:autoSpaceDN w:val="0"/>
        <w:spacing w:line="254" w:lineRule="auto"/>
        <w:textAlignment w:val="baseline"/>
      </w:pPr>
      <w:del w:id="1185" w:author="Carlos Diego" w:date="2021-03-31T16:31:00Z">
        <w:r w:rsidDel="003F36EC">
          <w:delText xml:space="preserve">Add </w:delText>
        </w:r>
      </w:del>
      <w:ins w:id="1186" w:author="Carlos Diego" w:date="2021-03-31T16:31:00Z">
        <w:r w:rsidR="003F36EC">
          <w:t xml:space="preserve">Provides </w:t>
        </w:r>
      </w:ins>
      <w:r>
        <w:t xml:space="preserve">a file called </w:t>
      </w:r>
      <w:del w:id="1187" w:author="Carlos Diego" w:date="2021-03-31T16:31:00Z">
        <w:r w:rsidDel="003F36EC">
          <w:delText>\texttt{</w:delText>
        </w:r>
      </w:del>
      <w:r>
        <w:t>CHANGELOG.txt</w:t>
      </w:r>
      <w:del w:id="1188" w:author="Carlos Diego" w:date="2021-03-31T16:31:00Z">
        <w:r w:rsidDel="003F36EC">
          <w:delText>}</w:delText>
        </w:r>
      </w:del>
      <w:r>
        <w:t xml:space="preserve"> to the project's docs subfolder</w:t>
      </w:r>
      <w:del w:id="1189" w:author="Carlos Diego" w:date="2021-03-31T16:31:00Z">
        <w:r w:rsidDel="003F36EC">
          <w:delText>.</w:delText>
        </w:r>
      </w:del>
    </w:p>
    <w:p w14:paraId="53835BAF" w14:textId="56B16E5B" w:rsidR="000E5A89" w:rsidRDefault="000E5A89" w:rsidP="000E5A89">
      <w:pPr>
        <w:pStyle w:val="ListParagraph"/>
        <w:numPr>
          <w:ilvl w:val="1"/>
          <w:numId w:val="20"/>
        </w:numPr>
        <w:suppressAutoHyphens/>
        <w:autoSpaceDN w:val="0"/>
        <w:spacing w:line="254" w:lineRule="auto"/>
        <w:textAlignment w:val="baseline"/>
      </w:pPr>
      <w:r>
        <w:t>Copy the entire project whenever a significant change has been made.</w:t>
      </w:r>
    </w:p>
    <w:p w14:paraId="71612E53" w14:textId="4C082B78" w:rsidR="000E5A89" w:rsidDel="003F36EC" w:rsidRDefault="000E5A89" w:rsidP="000E5A89">
      <w:pPr>
        <w:pStyle w:val="ListParagraph"/>
        <w:numPr>
          <w:ilvl w:val="1"/>
          <w:numId w:val="20"/>
        </w:numPr>
        <w:suppressAutoHyphens/>
        <w:autoSpaceDN w:val="0"/>
        <w:spacing w:line="254" w:lineRule="auto"/>
        <w:textAlignment w:val="baseline"/>
        <w:rPr>
          <w:del w:id="1190" w:author="Carlos Diego" w:date="2021-03-31T16:31:00Z"/>
        </w:rPr>
      </w:pPr>
      <w:del w:id="1191" w:author="Carlos Diego" w:date="2021-03-31T16:31:00Z">
        <w:r w:rsidDel="003F36EC">
          <w:delText>Use version control system</w:delText>
        </w:r>
      </w:del>
    </w:p>
    <w:p w14:paraId="383B199E" w14:textId="56824A3B" w:rsidR="000E5A89" w:rsidRDefault="003F36EC">
      <w:pPr>
        <w:pStyle w:val="ListParagraph"/>
        <w:numPr>
          <w:ilvl w:val="1"/>
          <w:numId w:val="20"/>
        </w:numPr>
        <w:suppressAutoHyphens/>
        <w:autoSpaceDN w:val="0"/>
        <w:spacing w:line="254" w:lineRule="auto"/>
        <w:textAlignment w:val="baseline"/>
        <w:pPrChange w:id="1192" w:author="Carlos Diego" w:date="2021-03-31T16:31:00Z">
          <w:pPr>
            <w:pStyle w:val="ListParagraph"/>
            <w:numPr>
              <w:ilvl w:val="2"/>
              <w:numId w:val="20"/>
            </w:numPr>
            <w:suppressAutoHyphens/>
            <w:autoSpaceDN w:val="0"/>
            <w:spacing w:line="254" w:lineRule="auto"/>
            <w:ind w:left="2160" w:hanging="180"/>
            <w:textAlignment w:val="baseline"/>
          </w:pPr>
        </w:pPrChange>
      </w:pPr>
      <w:ins w:id="1193" w:author="Carlos Diego" w:date="2021-03-31T16:31:00Z">
        <w:r>
          <w:t xml:space="preserve">Provides means </w:t>
        </w:r>
      </w:ins>
      <w:del w:id="1194" w:author="Carlos Diego" w:date="2021-03-31T16:31:00Z">
        <w:r w:rsidR="000E5A89" w:rsidDel="003F36EC">
          <w:delText xml:space="preserve">enable </w:delText>
        </w:r>
      </w:del>
      <w:r w:rsidR="000E5A89">
        <w:t>to reference</w:t>
      </w:r>
      <w:del w:id="1195" w:author="Carlos Diego" w:date="2021-03-31T16:31:00Z">
        <w:r w:rsidR="000E5A89" w:rsidDel="003F36EC">
          <w:delText xml:space="preserve"> or </w:delText>
        </w:r>
      </w:del>
      <w:ins w:id="1196" w:author="Carlos Diego" w:date="2021-03-31T16:31:00Z">
        <w:r>
          <w:t>/</w:t>
        </w:r>
      </w:ins>
      <w:r w:rsidR="000E5A89">
        <w:t>retrieve specific version aid to reproducibility</w:t>
      </w:r>
    </w:p>
    <w:p w14:paraId="4E5298CA" w14:textId="7DF5ED0C" w:rsidR="000E5A89" w:rsidDel="003F36EC" w:rsidRDefault="000E5A89" w:rsidP="000E5A89">
      <w:pPr>
        <w:pStyle w:val="ListParagraph"/>
        <w:numPr>
          <w:ilvl w:val="0"/>
          <w:numId w:val="20"/>
        </w:numPr>
        <w:suppressAutoHyphens/>
        <w:autoSpaceDN w:val="0"/>
        <w:spacing w:line="254" w:lineRule="auto"/>
        <w:textAlignment w:val="baseline"/>
        <w:rPr>
          <w:del w:id="1197" w:author="Carlos Diego" w:date="2021-03-31T16:32:00Z"/>
        </w:rPr>
      </w:pPr>
      <w:del w:id="1198" w:author="Carlos Diego" w:date="2021-03-31T16:32:00Z">
        <w:r w:rsidDel="003F36EC">
          <w:delText>Manuscript</w:delText>
        </w:r>
      </w:del>
    </w:p>
    <w:p w14:paraId="51BC67C8" w14:textId="5E93D12E" w:rsidR="000E5A89" w:rsidDel="003F36EC" w:rsidRDefault="000E5A89" w:rsidP="000E5A89">
      <w:pPr>
        <w:pStyle w:val="ListParagraph"/>
        <w:numPr>
          <w:ilvl w:val="1"/>
          <w:numId w:val="20"/>
        </w:numPr>
        <w:suppressAutoHyphens/>
        <w:autoSpaceDN w:val="0"/>
        <w:spacing w:line="254" w:lineRule="auto"/>
        <w:textAlignment w:val="baseline"/>
        <w:rPr>
          <w:del w:id="1199" w:author="Carlos Diego" w:date="2021-03-31T16:32:00Z"/>
        </w:rPr>
      </w:pPr>
      <w:del w:id="1200" w:author="Carlos Diego" w:date="2021-03-31T16:32:00Z">
        <w:r w:rsidDel="003F36EC">
          <w:delText>Write manuscripts using online tools</w:delText>
        </w:r>
      </w:del>
    </w:p>
    <w:p w14:paraId="43E63ACC" w14:textId="67CCBA3C" w:rsidR="000E5A89" w:rsidDel="003F36EC" w:rsidRDefault="000E5A89" w:rsidP="000E5A89">
      <w:pPr>
        <w:pStyle w:val="ListParagraph"/>
        <w:numPr>
          <w:ilvl w:val="2"/>
          <w:numId w:val="20"/>
        </w:numPr>
        <w:suppressAutoHyphens/>
        <w:autoSpaceDN w:val="0"/>
        <w:spacing w:line="254" w:lineRule="auto"/>
        <w:textAlignment w:val="baseline"/>
        <w:rPr>
          <w:del w:id="1201" w:author="Carlos Diego" w:date="2021-03-31T16:32:00Z"/>
        </w:rPr>
      </w:pPr>
      <w:del w:id="1202" w:author="Carlos Diego" w:date="2021-03-31T16:32:00Z">
        <w:r w:rsidDel="003F36EC">
          <w:delText>rich formatting</w:delText>
        </w:r>
      </w:del>
    </w:p>
    <w:p w14:paraId="726A8776" w14:textId="3411788C" w:rsidR="000E5A89" w:rsidDel="003F36EC" w:rsidRDefault="000E5A89" w:rsidP="000E5A89">
      <w:pPr>
        <w:pStyle w:val="ListParagraph"/>
        <w:numPr>
          <w:ilvl w:val="2"/>
          <w:numId w:val="20"/>
        </w:numPr>
        <w:suppressAutoHyphens/>
        <w:autoSpaceDN w:val="0"/>
        <w:spacing w:line="254" w:lineRule="auto"/>
        <w:textAlignment w:val="baseline"/>
        <w:rPr>
          <w:del w:id="1203" w:author="Carlos Diego" w:date="2021-03-31T16:32:00Z"/>
        </w:rPr>
      </w:pPr>
      <w:del w:id="1204" w:author="Carlos Diego" w:date="2021-03-31T16:32:00Z">
        <w:r w:rsidDel="003F36EC">
          <w:delText>change tracking</w:delText>
        </w:r>
      </w:del>
    </w:p>
    <w:p w14:paraId="7BDBB485" w14:textId="1D4A6A27" w:rsidR="000E5A89" w:rsidDel="003F36EC" w:rsidRDefault="000E5A89" w:rsidP="000E5A89">
      <w:pPr>
        <w:pStyle w:val="ListParagraph"/>
        <w:numPr>
          <w:ilvl w:val="2"/>
          <w:numId w:val="20"/>
        </w:numPr>
        <w:suppressAutoHyphens/>
        <w:autoSpaceDN w:val="0"/>
        <w:spacing w:line="254" w:lineRule="auto"/>
        <w:textAlignment w:val="baseline"/>
        <w:rPr>
          <w:del w:id="1205" w:author="Carlos Diego" w:date="2021-03-31T16:32:00Z"/>
        </w:rPr>
      </w:pPr>
      <w:del w:id="1206" w:author="Carlos Diego" w:date="2021-03-31T16:32:00Z">
        <w:r w:rsidDel="003F36EC">
          <w:delText>reference management</w:delText>
        </w:r>
      </w:del>
    </w:p>
    <w:p w14:paraId="36A95FDB" w14:textId="4AD72519" w:rsidR="000E5A89" w:rsidDel="003F36EC" w:rsidRDefault="000E5A89" w:rsidP="000E5A89">
      <w:pPr>
        <w:pStyle w:val="ListParagraph"/>
        <w:numPr>
          <w:ilvl w:val="1"/>
          <w:numId w:val="20"/>
        </w:numPr>
        <w:suppressAutoHyphens/>
        <w:autoSpaceDN w:val="0"/>
        <w:spacing w:line="254" w:lineRule="auto"/>
        <w:textAlignment w:val="baseline"/>
        <w:rPr>
          <w:del w:id="1207" w:author="Carlos Diego" w:date="2021-03-31T16:32:00Z"/>
        </w:rPr>
      </w:pPr>
      <w:del w:id="1208" w:author="Carlos Diego" w:date="2021-03-31T16:32:00Z">
        <w:r w:rsidDel="003F36EC">
          <w:delText>Write the manuscript in a plain text format</w:delText>
        </w:r>
      </w:del>
    </w:p>
    <w:p w14:paraId="1ACF330C" w14:textId="3AB6FC23" w:rsidR="000E5A89" w:rsidDel="003F36EC" w:rsidRDefault="000E5A89" w:rsidP="000E5A89">
      <w:pPr>
        <w:pStyle w:val="ListParagraph"/>
        <w:numPr>
          <w:ilvl w:val="1"/>
          <w:numId w:val="20"/>
        </w:numPr>
        <w:suppressAutoHyphens/>
        <w:autoSpaceDN w:val="0"/>
        <w:spacing w:line="254" w:lineRule="auto"/>
        <w:textAlignment w:val="baseline"/>
        <w:rPr>
          <w:del w:id="1209" w:author="Carlos Diego" w:date="2021-03-31T16:32:00Z"/>
        </w:rPr>
      </w:pPr>
      <w:del w:id="1210" w:author="Carlos Diego" w:date="2021-03-31T16:32:00Z">
        <w:r w:rsidDel="003F36EC">
          <w:delText>it permits version control</w:delText>
        </w:r>
      </w:del>
    </w:p>
    <w:p w14:paraId="19E608B6" w14:textId="77777777" w:rsidR="000E5A89" w:rsidRDefault="000E5A89" w:rsidP="000E5A89">
      <w:pPr>
        <w:pStyle w:val="ListParagraph"/>
        <w:numPr>
          <w:ilvl w:val="0"/>
          <w:numId w:val="20"/>
        </w:numPr>
        <w:suppressAutoHyphens/>
        <w:autoSpaceDN w:val="0"/>
        <w:spacing w:line="254" w:lineRule="auto"/>
        <w:textAlignment w:val="baseline"/>
      </w:pPr>
      <w:r>
        <w:t>Supplementary materials</w:t>
      </w:r>
    </w:p>
    <w:p w14:paraId="28E8EE2F" w14:textId="45015DB4" w:rsidR="000E5A89" w:rsidRDefault="003F36EC" w:rsidP="000E5A89">
      <w:pPr>
        <w:pStyle w:val="ListParagraph"/>
        <w:numPr>
          <w:ilvl w:val="1"/>
          <w:numId w:val="20"/>
        </w:numPr>
        <w:suppressAutoHyphens/>
        <w:autoSpaceDN w:val="0"/>
        <w:spacing w:line="254" w:lineRule="auto"/>
        <w:textAlignment w:val="baseline"/>
      </w:pPr>
      <w:ins w:id="1211" w:author="Carlos Diego" w:date="2021-03-31T16:32:00Z">
        <w:r>
          <w:t xml:space="preserve">Uses </w:t>
        </w:r>
      </w:ins>
      <w:r w:rsidR="000E5A89">
        <w:t>branches</w:t>
      </w:r>
    </w:p>
    <w:p w14:paraId="0B06402B" w14:textId="4FCDF70C" w:rsidR="000E5A89" w:rsidRDefault="003F36EC" w:rsidP="000E5A89">
      <w:pPr>
        <w:pStyle w:val="ListParagraph"/>
        <w:numPr>
          <w:ilvl w:val="1"/>
          <w:numId w:val="20"/>
        </w:numPr>
        <w:suppressAutoHyphens/>
        <w:autoSpaceDN w:val="0"/>
        <w:spacing w:line="254" w:lineRule="auto"/>
        <w:textAlignment w:val="baseline"/>
      </w:pPr>
      <w:ins w:id="1212" w:author="Carlos Diego" w:date="2021-03-31T16:32:00Z">
        <w:r>
          <w:lastRenderedPageBreak/>
          <w:t xml:space="preserve">Uses </w:t>
        </w:r>
      </w:ins>
      <w:r w:rsidR="000E5A89">
        <w:t>build tools</w:t>
      </w:r>
    </w:p>
    <w:p w14:paraId="09D862DA" w14:textId="7A973A00" w:rsidR="000E5A89" w:rsidRDefault="003F36EC" w:rsidP="000E5A89">
      <w:pPr>
        <w:pStyle w:val="ListParagraph"/>
        <w:numPr>
          <w:ilvl w:val="1"/>
          <w:numId w:val="20"/>
        </w:numPr>
        <w:suppressAutoHyphens/>
        <w:autoSpaceDN w:val="0"/>
        <w:spacing w:line="254" w:lineRule="auto"/>
        <w:textAlignment w:val="baseline"/>
      </w:pPr>
      <w:ins w:id="1213" w:author="Carlos Diego" w:date="2021-03-31T16:32:00Z">
        <w:r>
          <w:t xml:space="preserve">Implements </w:t>
        </w:r>
      </w:ins>
      <w:r w:rsidR="000E5A89">
        <w:t>unit testing</w:t>
      </w:r>
    </w:p>
    <w:p w14:paraId="4D5505A2" w14:textId="33681E53" w:rsidR="000E5A89" w:rsidRDefault="003F36EC" w:rsidP="000E5A89">
      <w:pPr>
        <w:pStyle w:val="ListParagraph"/>
        <w:numPr>
          <w:ilvl w:val="1"/>
          <w:numId w:val="20"/>
        </w:numPr>
        <w:suppressAutoHyphens/>
        <w:autoSpaceDN w:val="0"/>
        <w:spacing w:line="254" w:lineRule="auto"/>
        <w:textAlignment w:val="baseline"/>
      </w:pPr>
      <w:ins w:id="1214" w:author="Carlos Diego" w:date="2021-03-31T16:32:00Z">
        <w:r>
          <w:t xml:space="preserve">Uses test </w:t>
        </w:r>
      </w:ins>
      <w:r w:rsidR="000E5A89">
        <w:t>coverage</w:t>
      </w:r>
    </w:p>
    <w:p w14:paraId="51C5F9C8" w14:textId="62E1B933" w:rsidR="000E5A89" w:rsidRDefault="003F36EC" w:rsidP="000E5A89">
      <w:pPr>
        <w:pStyle w:val="ListParagraph"/>
        <w:numPr>
          <w:ilvl w:val="1"/>
          <w:numId w:val="20"/>
        </w:numPr>
        <w:suppressAutoHyphens/>
        <w:autoSpaceDN w:val="0"/>
        <w:spacing w:line="254" w:lineRule="auto"/>
        <w:textAlignment w:val="baseline"/>
      </w:pPr>
      <w:ins w:id="1215" w:author="Carlos Diego" w:date="2021-03-31T16:33:00Z">
        <w:r>
          <w:t xml:space="preserve">Uses </w:t>
        </w:r>
      </w:ins>
      <w:r w:rsidR="000E5A89">
        <w:t>continuous integration</w:t>
      </w:r>
    </w:p>
    <w:p w14:paraId="330C5702" w14:textId="0611CD5D" w:rsidR="000E5A89" w:rsidRDefault="003F36EC" w:rsidP="000E5A89">
      <w:pPr>
        <w:pStyle w:val="ListParagraph"/>
        <w:numPr>
          <w:ilvl w:val="1"/>
          <w:numId w:val="20"/>
        </w:numPr>
        <w:suppressAutoHyphens/>
        <w:autoSpaceDN w:val="0"/>
        <w:spacing w:line="254" w:lineRule="auto"/>
        <w:textAlignment w:val="baseline"/>
      </w:pPr>
      <w:ins w:id="1216" w:author="Carlos Diego" w:date="2021-03-31T16:33:00Z">
        <w:r>
          <w:t xml:space="preserve">Provides means for </w:t>
        </w:r>
      </w:ins>
      <w:r w:rsidR="000E5A89">
        <w:t>profiling and performance tuning</w:t>
      </w:r>
    </w:p>
    <w:p w14:paraId="7B72AA09" w14:textId="597A6E04" w:rsidR="000E5A89" w:rsidRDefault="003F36EC" w:rsidP="000E5A89">
      <w:pPr>
        <w:pStyle w:val="ListParagraph"/>
        <w:numPr>
          <w:ilvl w:val="1"/>
          <w:numId w:val="20"/>
        </w:numPr>
        <w:suppressAutoHyphens/>
        <w:autoSpaceDN w:val="0"/>
        <w:spacing w:line="254" w:lineRule="auto"/>
        <w:textAlignment w:val="baseline"/>
      </w:pPr>
      <w:ins w:id="1217" w:author="Carlos Diego" w:date="2021-03-31T16:33:00Z">
        <w:r>
          <w:t xml:space="preserve">Uses </w:t>
        </w:r>
      </w:ins>
      <w:r w:rsidR="000E5A89">
        <w:t>semantics web</w:t>
      </w:r>
      <w:ins w:id="1218" w:author="Carlos Diego" w:date="2021-03-31T16:33:00Z">
        <w:r>
          <w:t xml:space="preserve"> concepts</w:t>
        </w:r>
      </w:ins>
    </w:p>
    <w:p w14:paraId="78F211F4" w14:textId="0B4106FD" w:rsidR="000E5A89" w:rsidRDefault="003F36EC" w:rsidP="000E5A89">
      <w:pPr>
        <w:pStyle w:val="ListParagraph"/>
        <w:numPr>
          <w:ilvl w:val="1"/>
          <w:numId w:val="20"/>
        </w:numPr>
        <w:suppressAutoHyphens/>
        <w:autoSpaceDN w:val="0"/>
        <w:spacing w:line="254" w:lineRule="auto"/>
        <w:textAlignment w:val="baseline"/>
      </w:pPr>
      <w:ins w:id="1219" w:author="Carlos Diego" w:date="2021-03-31T16:33:00Z">
        <w:r>
          <w:t xml:space="preserve">Provides </w:t>
        </w:r>
      </w:ins>
      <w:r w:rsidR="000E5A89">
        <w:t>documentation</w:t>
      </w:r>
    </w:p>
    <w:p w14:paraId="79A7B30D" w14:textId="01DB709F" w:rsidR="000E5A89" w:rsidDel="003F36EC" w:rsidRDefault="003F36EC" w:rsidP="000E5A89">
      <w:pPr>
        <w:pStyle w:val="ListParagraph"/>
        <w:numPr>
          <w:ilvl w:val="1"/>
          <w:numId w:val="20"/>
        </w:numPr>
        <w:suppressAutoHyphens/>
        <w:autoSpaceDN w:val="0"/>
        <w:spacing w:line="254" w:lineRule="auto"/>
        <w:textAlignment w:val="baseline"/>
        <w:rPr>
          <w:del w:id="1220" w:author="Carlos Diego" w:date="2021-03-31T16:34:00Z"/>
        </w:rPr>
      </w:pPr>
      <w:ins w:id="1221" w:author="Carlos Diego" w:date="2021-03-31T16:33:00Z">
        <w:r>
          <w:t xml:space="preserve">Uses </w:t>
        </w:r>
      </w:ins>
      <w:r w:rsidR="000E5A89">
        <w:t xml:space="preserve">bibliography management </w:t>
      </w:r>
      <w:ins w:id="1222" w:author="Carlos Diego" w:date="2021-03-31T16:33:00Z">
        <w:r>
          <w:t xml:space="preserve">tools </w:t>
        </w:r>
      </w:ins>
      <w:r w:rsidR="000E5A89">
        <w:t xml:space="preserve">(e.g., </w:t>
      </w:r>
      <w:proofErr w:type="spellStart"/>
      <w:r w:rsidR="000E5A89">
        <w:t>Zotero</w:t>
      </w:r>
      <w:proofErr w:type="spellEnd"/>
      <w:r w:rsidR="000E5A89">
        <w:t>, ORCID)</w:t>
      </w:r>
    </w:p>
    <w:p w14:paraId="318CEBD7" w14:textId="30B9E95F" w:rsidR="000E5A89" w:rsidDel="003F36EC" w:rsidRDefault="000E5A89" w:rsidP="003F36EC">
      <w:pPr>
        <w:pStyle w:val="ListParagraph"/>
        <w:numPr>
          <w:ilvl w:val="1"/>
          <w:numId w:val="20"/>
        </w:numPr>
        <w:suppressAutoHyphens/>
        <w:autoSpaceDN w:val="0"/>
        <w:spacing w:line="254" w:lineRule="auto"/>
        <w:textAlignment w:val="baseline"/>
        <w:rPr>
          <w:del w:id="1223" w:author="Carlos Diego" w:date="2021-03-31T16:33:00Z"/>
        </w:rPr>
      </w:pPr>
      <w:del w:id="1224" w:author="Carlos Diego" w:date="2021-03-31T16:33:00Z">
        <w:r w:rsidDel="003F36EC">
          <w:delText>code review, pair programming</w:delText>
        </w:r>
      </w:del>
    </w:p>
    <w:p w14:paraId="06406329" w14:textId="77777777" w:rsidR="003830CA" w:rsidRDefault="003830CA">
      <w:pPr>
        <w:pStyle w:val="ListParagraph"/>
        <w:numPr>
          <w:ilvl w:val="1"/>
          <w:numId w:val="20"/>
        </w:numPr>
        <w:suppressAutoHyphens/>
        <w:autoSpaceDN w:val="0"/>
        <w:spacing w:line="254" w:lineRule="auto"/>
        <w:textAlignment w:val="baseline"/>
        <w:pPrChange w:id="1225" w:author="Carlos Diego" w:date="2021-03-31T16:34:00Z">
          <w:pPr>
            <w:suppressAutoHyphens/>
            <w:autoSpaceDN w:val="0"/>
            <w:spacing w:line="254" w:lineRule="auto"/>
            <w:textAlignment w:val="baseline"/>
          </w:pPr>
        </w:pPrChange>
      </w:pPr>
    </w:p>
    <w:p w14:paraId="6F28DD61" w14:textId="77777777" w:rsidR="003830CA" w:rsidRDefault="003830CA" w:rsidP="003830CA">
      <w:pPr>
        <w:pStyle w:val="Heading1"/>
      </w:pPr>
      <w:r>
        <w:t>The NASA Open Source Software Projects</w:t>
      </w:r>
    </w:p>
    <w:p w14:paraId="0DC1C901" w14:textId="77777777" w:rsidR="003830CA" w:rsidRDefault="003830CA" w:rsidP="003830CA">
      <w:pPr>
        <w:suppressAutoHyphens/>
        <w:autoSpaceDN w:val="0"/>
        <w:spacing w:line="254" w:lineRule="auto"/>
        <w:textAlignment w:val="baseline"/>
      </w:pPr>
      <w:r>
        <w:t xml:space="preserve">Below we report a list of practices and properties extracted from </w:t>
      </w:r>
      <w:r>
        <w:fldChar w:fldCharType="begin"/>
      </w:r>
      <w:r w:rsidR="00E82754">
        <w:instrText xml:space="preserve"> ADDIN ZOTERO_ITEM CSL_CITATION {"citationID":"vZ7T7M08","properties":{"formattedCitation":"(NASA, 2021)","plainCitation":"(NASA, 2021)","noteIndex":0},"citationItems":[{"id":3422,"uris":["http://zotero.org/users/1020597/items/8K4826GZ"],"uri":["http://zotero.org/users/1020597/items/8K4826GZ"],"itemData":{"id":3422,"type":"webpage","title":"NASA Open Source Software","URL":"https://code.nasa.gov/","author":[{"literal":"NASA"}],"accessed":{"date-parts":[["2021",3,18]]},"issued":{"date-parts":[["2021"]]}}}],"schema":"https://github.com/citation-style-language/schema/raw/master/csl-citation.json"} </w:instrText>
      </w:r>
      <w:r>
        <w:fldChar w:fldCharType="separate"/>
      </w:r>
      <w:r w:rsidR="00E82754" w:rsidRPr="00E82754">
        <w:rPr>
          <w:rFonts w:ascii="Calibri" w:hAnsi="Calibri" w:cs="Calibri"/>
        </w:rPr>
        <w:t>(NASA, 2021)</w:t>
      </w:r>
      <w:r>
        <w:fldChar w:fldCharType="end"/>
      </w:r>
      <w:r>
        <w:t>.</w:t>
      </w:r>
    </w:p>
    <w:p w14:paraId="5E48DB17" w14:textId="77777777" w:rsidR="003830CA" w:rsidRDefault="003830CA" w:rsidP="003830CA">
      <w:pPr>
        <w:suppressAutoHyphens/>
        <w:autoSpaceDN w:val="0"/>
        <w:spacing w:line="254" w:lineRule="auto"/>
        <w:textAlignment w:val="baseline"/>
      </w:pPr>
    </w:p>
    <w:p w14:paraId="2C09F63F" w14:textId="076725ED" w:rsidR="003830CA" w:rsidRDefault="003F36EC" w:rsidP="003830CA">
      <w:pPr>
        <w:pStyle w:val="ListParagraph"/>
        <w:numPr>
          <w:ilvl w:val="0"/>
          <w:numId w:val="21"/>
        </w:numPr>
        <w:suppressAutoHyphens/>
        <w:autoSpaceDN w:val="0"/>
        <w:spacing w:line="254" w:lineRule="auto"/>
        <w:textAlignment w:val="baseline"/>
      </w:pPr>
      <w:ins w:id="1226" w:author="Carlos Diego" w:date="2021-03-31T16:34:00Z">
        <w:r>
          <w:t xml:space="preserve">Provides </w:t>
        </w:r>
      </w:ins>
      <w:del w:id="1227" w:author="Carlos Diego" w:date="2021-03-31T16:34:00Z">
        <w:r w:rsidR="003830CA" w:rsidDel="003F36EC">
          <w:delText>P</w:delText>
        </w:r>
      </w:del>
      <w:ins w:id="1228" w:author="Carlos Diego" w:date="2021-03-31T16:34:00Z">
        <w:r>
          <w:t>p</w:t>
        </w:r>
      </w:ins>
      <w:r w:rsidR="003830CA">
        <w:t>roject meta-data</w:t>
      </w:r>
    </w:p>
    <w:p w14:paraId="15389027" w14:textId="452D4816" w:rsidR="003830CA" w:rsidRDefault="003F36EC" w:rsidP="003830CA">
      <w:pPr>
        <w:pStyle w:val="ListParagraph"/>
        <w:numPr>
          <w:ilvl w:val="0"/>
          <w:numId w:val="21"/>
        </w:numPr>
        <w:suppressAutoHyphens/>
        <w:autoSpaceDN w:val="0"/>
        <w:spacing w:line="254" w:lineRule="auto"/>
        <w:textAlignment w:val="baseline"/>
      </w:pPr>
      <w:ins w:id="1229" w:author="Carlos Diego" w:date="2021-03-31T16:34:00Z">
        <w:r>
          <w:t xml:space="preserve">Provides </w:t>
        </w:r>
      </w:ins>
      <w:del w:id="1230" w:author="Carlos Diego" w:date="2021-03-31T16:34:00Z">
        <w:r w:rsidR="003830CA" w:rsidDel="003F36EC">
          <w:delText xml:space="preserve">Good </w:delText>
        </w:r>
      </w:del>
      <w:r w:rsidR="003830CA">
        <w:t xml:space="preserve">tags for </w:t>
      </w:r>
      <w:del w:id="1231" w:author="Carlos Diego" w:date="2021-03-31T16:34:00Z">
        <w:r w:rsidR="003830CA" w:rsidDel="003F36EC">
          <w:delText xml:space="preserve">your </w:delText>
        </w:r>
      </w:del>
      <w:ins w:id="1232" w:author="Carlos Diego" w:date="2021-03-31T16:34:00Z">
        <w:r>
          <w:t xml:space="preserve">the </w:t>
        </w:r>
      </w:ins>
      <w:r w:rsidR="003830CA">
        <w:t>code project</w:t>
      </w:r>
    </w:p>
    <w:p w14:paraId="35FEE3A9" w14:textId="56CF9834" w:rsidR="003830CA" w:rsidRDefault="003F36EC" w:rsidP="003830CA">
      <w:pPr>
        <w:pStyle w:val="ListParagraph"/>
        <w:numPr>
          <w:ilvl w:val="0"/>
          <w:numId w:val="21"/>
        </w:numPr>
        <w:suppressAutoHyphens/>
        <w:autoSpaceDN w:val="0"/>
        <w:spacing w:line="254" w:lineRule="auto"/>
        <w:textAlignment w:val="baseline"/>
      </w:pPr>
      <w:ins w:id="1233" w:author="Carlos Diego" w:date="2021-03-31T16:34:00Z">
        <w:r>
          <w:t xml:space="preserve">Includes a </w:t>
        </w:r>
      </w:ins>
      <w:r w:rsidR="003830CA">
        <w:t xml:space="preserve">description of the project </w:t>
      </w:r>
      <w:del w:id="1234" w:author="Carlos Diego" w:date="2021-03-31T16:34:00Z">
        <w:r w:rsidR="003830CA" w:rsidDel="003F36EC">
          <w:delText>to be released</w:delText>
        </w:r>
      </w:del>
    </w:p>
    <w:p w14:paraId="0E70ACC7" w14:textId="35163BAA" w:rsidR="003830CA" w:rsidRDefault="003F36EC" w:rsidP="003830CA">
      <w:pPr>
        <w:pStyle w:val="ListParagraph"/>
        <w:numPr>
          <w:ilvl w:val="0"/>
          <w:numId w:val="21"/>
        </w:numPr>
        <w:suppressAutoHyphens/>
        <w:autoSpaceDN w:val="0"/>
        <w:spacing w:line="254" w:lineRule="auto"/>
        <w:textAlignment w:val="baseline"/>
      </w:pPr>
      <w:ins w:id="1235" w:author="Carlos Diego" w:date="2021-03-31T16:34:00Z">
        <w:r>
          <w:t xml:space="preserve">Provides a list of </w:t>
        </w:r>
      </w:ins>
      <w:r w:rsidR="003830CA">
        <w:t>individuals involved in its creation</w:t>
      </w:r>
    </w:p>
    <w:p w14:paraId="13A114BB" w14:textId="011F9537" w:rsidR="003830CA" w:rsidRDefault="003F36EC" w:rsidP="003830CA">
      <w:pPr>
        <w:pStyle w:val="ListParagraph"/>
        <w:numPr>
          <w:ilvl w:val="0"/>
          <w:numId w:val="21"/>
        </w:numPr>
        <w:suppressAutoHyphens/>
        <w:autoSpaceDN w:val="0"/>
        <w:spacing w:line="254" w:lineRule="auto"/>
        <w:textAlignment w:val="baseline"/>
      </w:pPr>
      <w:ins w:id="1236" w:author="Carlos Diego" w:date="2021-03-31T16:34:00Z">
        <w:r>
          <w:t xml:space="preserve">Provides a </w:t>
        </w:r>
      </w:ins>
      <w:r w:rsidR="003830CA">
        <w:t>development timeline</w:t>
      </w:r>
    </w:p>
    <w:p w14:paraId="25A4F385" w14:textId="3B50B6C0" w:rsidR="003830CA" w:rsidRDefault="003F36EC" w:rsidP="003830CA">
      <w:pPr>
        <w:pStyle w:val="ListParagraph"/>
        <w:numPr>
          <w:ilvl w:val="0"/>
          <w:numId w:val="21"/>
        </w:numPr>
        <w:suppressAutoHyphens/>
        <w:autoSpaceDN w:val="0"/>
        <w:spacing w:line="254" w:lineRule="auto"/>
        <w:textAlignment w:val="baseline"/>
      </w:pPr>
      <w:ins w:id="1237" w:author="Carlos Diego" w:date="2021-03-31T16:34:00Z">
        <w:r>
          <w:t xml:space="preserve">Provides </w:t>
        </w:r>
      </w:ins>
      <w:del w:id="1238" w:author="Carlos Diego" w:date="2021-03-31T16:34:00Z">
        <w:r w:rsidR="003830CA" w:rsidDel="003F36EC">
          <w:delText xml:space="preserve">available </w:delText>
        </w:r>
      </w:del>
      <w:r w:rsidR="003830CA">
        <w:t>documentation</w:t>
      </w:r>
    </w:p>
    <w:p w14:paraId="441F07E3" w14:textId="6C9E4DA2" w:rsidR="003830CA" w:rsidRDefault="003F36EC" w:rsidP="003830CA">
      <w:pPr>
        <w:pStyle w:val="ListParagraph"/>
        <w:numPr>
          <w:ilvl w:val="0"/>
          <w:numId w:val="21"/>
        </w:numPr>
        <w:suppressAutoHyphens/>
        <w:autoSpaceDN w:val="0"/>
        <w:spacing w:line="254" w:lineRule="auto"/>
        <w:textAlignment w:val="baseline"/>
      </w:pPr>
      <w:ins w:id="1239" w:author="Carlos Diego" w:date="2021-03-31T16:34:00Z">
        <w:r>
          <w:t xml:space="preserve">Includes a list of </w:t>
        </w:r>
      </w:ins>
      <w:r w:rsidR="003830CA">
        <w:t>related topics</w:t>
      </w:r>
    </w:p>
    <w:p w14:paraId="757E6FBF" w14:textId="6EF245A9" w:rsidR="003830CA" w:rsidRDefault="003F36EC" w:rsidP="003830CA">
      <w:pPr>
        <w:pStyle w:val="ListParagraph"/>
        <w:numPr>
          <w:ilvl w:val="0"/>
          <w:numId w:val="21"/>
        </w:numPr>
        <w:suppressAutoHyphens/>
        <w:autoSpaceDN w:val="0"/>
        <w:spacing w:line="254" w:lineRule="auto"/>
        <w:textAlignment w:val="baseline"/>
      </w:pPr>
      <w:ins w:id="1240" w:author="Carlos Diego" w:date="2021-03-31T16:35:00Z">
        <w:r>
          <w:t>P</w:t>
        </w:r>
      </w:ins>
      <w:del w:id="1241" w:author="Carlos Diego" w:date="2021-03-31T16:35:00Z">
        <w:r w:rsidR="003830CA" w:rsidDel="003F36EC">
          <w:delText>p</w:delText>
        </w:r>
      </w:del>
      <w:r w:rsidR="003830CA">
        <w:t>rovide</w:t>
      </w:r>
      <w:ins w:id="1242" w:author="Carlos Diego" w:date="2021-03-31T16:35:00Z">
        <w:r>
          <w:t>s</w:t>
        </w:r>
      </w:ins>
      <w:r w:rsidR="003830CA">
        <w:t xml:space="preserve"> details about external dependencies (e.g., packages or sources)</w:t>
      </w:r>
    </w:p>
    <w:p w14:paraId="0E91DBE4" w14:textId="6C0B5934" w:rsidR="003830CA" w:rsidRDefault="003F36EC" w:rsidP="003830CA">
      <w:pPr>
        <w:pStyle w:val="ListParagraph"/>
        <w:numPr>
          <w:ilvl w:val="0"/>
          <w:numId w:val="21"/>
        </w:numPr>
        <w:suppressAutoHyphens/>
        <w:autoSpaceDN w:val="0"/>
        <w:spacing w:line="254" w:lineRule="auto"/>
        <w:textAlignment w:val="baseline"/>
      </w:pPr>
      <w:ins w:id="1243" w:author="Carlos Diego" w:date="2021-03-31T16:35:00Z">
        <w:r>
          <w:t xml:space="preserve">Provides information about </w:t>
        </w:r>
      </w:ins>
      <w:r w:rsidR="003830CA">
        <w:t xml:space="preserve">terms and conditions </w:t>
      </w:r>
      <w:ins w:id="1244" w:author="Carlos Diego" w:date="2021-03-31T16:35:00Z">
        <w:r>
          <w:t xml:space="preserve">of usage </w:t>
        </w:r>
      </w:ins>
      <w:r w:rsidR="003830CA">
        <w:t>(e.g., license)</w:t>
      </w:r>
    </w:p>
    <w:p w14:paraId="0CAD63B7" w14:textId="0A68C1E4" w:rsidR="003830CA" w:rsidRDefault="003830CA" w:rsidP="003830CA">
      <w:pPr>
        <w:pStyle w:val="ListParagraph"/>
        <w:numPr>
          <w:ilvl w:val="0"/>
          <w:numId w:val="21"/>
        </w:numPr>
        <w:suppressAutoHyphens/>
        <w:autoSpaceDN w:val="0"/>
        <w:spacing w:line="254" w:lineRule="auto"/>
        <w:textAlignment w:val="baseline"/>
      </w:pPr>
      <w:del w:id="1245" w:author="Carlos Diego" w:date="2021-03-31T16:36:00Z">
        <w:r w:rsidDel="003F36EC">
          <w:delText xml:space="preserve">508 </w:delText>
        </w:r>
      </w:del>
      <w:del w:id="1246" w:author="Carlos Diego" w:date="2021-03-31T16:37:00Z">
        <w:r w:rsidDel="003F36EC">
          <w:delText>c</w:delText>
        </w:r>
      </w:del>
      <w:ins w:id="1247" w:author="Carlos Diego" w:date="2021-03-31T16:37:00Z">
        <w:r w:rsidR="003F36EC">
          <w:t>C</w:t>
        </w:r>
      </w:ins>
      <w:r>
        <w:t>ompliance</w:t>
      </w:r>
      <w:ins w:id="1248" w:author="Carlos Diego" w:date="2021-03-31T16:36:00Z">
        <w:r w:rsidR="003F36EC">
          <w:t xml:space="preserve"> with </w:t>
        </w:r>
      </w:ins>
      <w:ins w:id="1249" w:author="Carlos Diego" w:date="2021-03-31T16:37:00Z">
        <w:r w:rsidR="003F36EC">
          <w:t xml:space="preserve">ICT </w:t>
        </w:r>
      </w:ins>
      <w:ins w:id="1250" w:author="Carlos Diego" w:date="2021-03-31T16:36:00Z">
        <w:r w:rsidR="003F36EC">
          <w:t xml:space="preserve">accessibility </w:t>
        </w:r>
      </w:ins>
      <w:ins w:id="1251" w:author="Carlos Diego" w:date="2021-03-31T16:37:00Z">
        <w:r w:rsidR="003F36EC">
          <w:t xml:space="preserve">standards </w:t>
        </w:r>
      </w:ins>
      <w:ins w:id="1252" w:author="Carlos Diego" w:date="2021-03-31T16:36:00Z">
        <w:r w:rsidR="003F36EC">
          <w:t>(e.g., 508</w:t>
        </w:r>
      </w:ins>
      <w:ins w:id="1253" w:author="Carlos Diego" w:date="2021-03-31T16:37:00Z">
        <w:r w:rsidR="003F36EC">
          <w:t>)</w:t>
        </w:r>
      </w:ins>
      <w:del w:id="1254" w:author="Carlos Diego" w:date="2021-03-31T16:36:00Z">
        <w:r w:rsidDel="003F36EC">
          <w:delText>: accessible to, and usable by, individuals with disabilities.</w:delText>
        </w:r>
      </w:del>
    </w:p>
    <w:p w14:paraId="72D72B8F" w14:textId="742CE080" w:rsidR="003830CA" w:rsidRDefault="003F36EC" w:rsidP="003830CA">
      <w:pPr>
        <w:pStyle w:val="ListParagraph"/>
        <w:numPr>
          <w:ilvl w:val="0"/>
          <w:numId w:val="21"/>
        </w:numPr>
        <w:suppressAutoHyphens/>
        <w:autoSpaceDN w:val="0"/>
        <w:spacing w:line="254" w:lineRule="auto"/>
        <w:textAlignment w:val="baseline"/>
      </w:pPr>
      <w:ins w:id="1255" w:author="Carlos Diego" w:date="2021-03-31T16:37:00Z">
        <w:r>
          <w:t xml:space="preserve">Adopts </w:t>
        </w:r>
      </w:ins>
      <w:r w:rsidR="003830CA">
        <w:t>software engineering practices</w:t>
      </w:r>
    </w:p>
    <w:p w14:paraId="43AF031C" w14:textId="77777777" w:rsidR="003830CA" w:rsidRDefault="003830CA" w:rsidP="003830CA">
      <w:pPr>
        <w:pStyle w:val="Heading1"/>
      </w:pPr>
      <w:r>
        <w:t>The TACAS artifact evaluation guidelines</w:t>
      </w:r>
    </w:p>
    <w:p w14:paraId="2C17343F" w14:textId="77777777" w:rsidR="003830CA" w:rsidRDefault="003830CA" w:rsidP="003830CA">
      <w:pPr>
        <w:suppressAutoHyphens/>
        <w:autoSpaceDN w:val="0"/>
        <w:spacing w:line="254" w:lineRule="auto"/>
        <w:textAlignment w:val="baseline"/>
      </w:pPr>
      <w:r>
        <w:t xml:space="preserve">Below we report a list of practices and properties extracted from </w:t>
      </w:r>
      <w:r>
        <w:fldChar w:fldCharType="begin"/>
      </w:r>
      <w:r w:rsidR="00E82754">
        <w:instrText xml:space="preserve"> ADDIN ZOTERO_ITEM CSL_CITATION {"citationID":"I5PdjrY0","properties":{"formattedCitation":"(TACAS, 2019)","plainCitation":"(TACAS, 2019)","noteIndex":0},"citationItems":[{"id":3423,"uris":["http://zotero.org/users/1020597/items/NUJ87ADF"],"uri":["http://zotero.org/users/1020597/items/NUJ87ADF"],"itemData":{"id":3423,"type":"webpage","abstract":"TACAS is a forum for researchers, developers and users interested in rigorously based tools and algorithms for the construction and analysis of systems. The conference aims to bridge the gaps between different communities with this common interest and to support them in their quest to improve the utility, reliability, flexibility and efficiency of tools and algorithms for building systems. \nTheoretical papers with clear relevance for tool construction and analysis as well as tool descriptions and case studies with a conceptual message are all encouraged. The topics covered by the conferenc ...","title":"TACAS 2019 - ETAPS 2019","URL":"https://conf.researchr.org/track/etaps-2019/tacas-2019-papers#Artifact-Evaluation","author":[{"literal":"TACAS"}],"accessed":{"date-parts":[["2021",3,18]]},"issued":{"date-parts":[["2019"]]}}}],"schema":"https://github.com/citation-style-language/schema/raw/master/csl-citation.json"} </w:instrText>
      </w:r>
      <w:r>
        <w:fldChar w:fldCharType="separate"/>
      </w:r>
      <w:r w:rsidR="00E82754" w:rsidRPr="00E82754">
        <w:rPr>
          <w:rFonts w:ascii="Calibri" w:hAnsi="Calibri" w:cs="Calibri"/>
        </w:rPr>
        <w:t>(TACAS, 2019)</w:t>
      </w:r>
      <w:r>
        <w:fldChar w:fldCharType="end"/>
      </w:r>
      <w:r>
        <w:t>.</w:t>
      </w:r>
    </w:p>
    <w:p w14:paraId="113C1E05" w14:textId="6A16CD48" w:rsidR="003830CA" w:rsidRDefault="003830CA" w:rsidP="003830CA">
      <w:pPr>
        <w:pStyle w:val="ListParagraph"/>
        <w:numPr>
          <w:ilvl w:val="0"/>
          <w:numId w:val="22"/>
        </w:numPr>
        <w:suppressAutoHyphens/>
        <w:autoSpaceDN w:val="0"/>
        <w:spacing w:line="254" w:lineRule="auto"/>
        <w:textAlignment w:val="baseline"/>
      </w:pPr>
      <w:del w:id="1256" w:author="Carlos Diego" w:date="2021-03-31T16:38:00Z">
        <w:r w:rsidDel="003F36EC">
          <w:delText>s</w:delText>
        </w:r>
      </w:del>
      <w:ins w:id="1257" w:author="Carlos Diego" w:date="2021-03-31T16:38:00Z">
        <w:r w:rsidR="003F36EC">
          <w:t>S</w:t>
        </w:r>
      </w:ins>
      <w:r>
        <w:t>ubstantiates the claims made in the paper</w:t>
      </w:r>
    </w:p>
    <w:p w14:paraId="4A586415" w14:textId="18C6C3B3" w:rsidR="003830CA" w:rsidRDefault="003830CA" w:rsidP="003830CA">
      <w:pPr>
        <w:pStyle w:val="ListParagraph"/>
        <w:numPr>
          <w:ilvl w:val="0"/>
          <w:numId w:val="22"/>
        </w:numPr>
        <w:suppressAutoHyphens/>
        <w:autoSpaceDN w:val="0"/>
        <w:spacing w:line="254" w:lineRule="auto"/>
        <w:textAlignment w:val="baseline"/>
      </w:pPr>
      <w:del w:id="1258" w:author="Carlos Diego" w:date="2021-03-31T16:38:00Z">
        <w:r w:rsidDel="003F36EC">
          <w:delText xml:space="preserve">ideally </w:delText>
        </w:r>
      </w:del>
      <w:ins w:id="1259" w:author="Carlos Diego" w:date="2021-03-31T16:38:00Z">
        <w:r w:rsidR="003F36EC">
          <w:t xml:space="preserve">Ideally </w:t>
        </w:r>
      </w:ins>
      <w:r>
        <w:t>makes the claims fully replicable</w:t>
      </w:r>
    </w:p>
    <w:p w14:paraId="3C04514C" w14:textId="7613BA32" w:rsidR="003830CA" w:rsidRDefault="003F36EC" w:rsidP="003830CA">
      <w:pPr>
        <w:pStyle w:val="ListParagraph"/>
        <w:numPr>
          <w:ilvl w:val="0"/>
          <w:numId w:val="22"/>
        </w:numPr>
        <w:suppressAutoHyphens/>
        <w:autoSpaceDN w:val="0"/>
        <w:spacing w:line="254" w:lineRule="auto"/>
        <w:textAlignment w:val="baseline"/>
      </w:pPr>
      <w:ins w:id="1260" w:author="Carlos Diego" w:date="2021-03-31T16:38:00Z">
        <w:r>
          <w:t xml:space="preserve">Provides a </w:t>
        </w:r>
      </w:ins>
      <w:r w:rsidR="003830CA">
        <w:t xml:space="preserve">tool </w:t>
      </w:r>
      <w:del w:id="1261" w:author="Carlos Diego" w:date="2021-03-31T16:38:00Z">
        <w:r w:rsidR="003830CA" w:rsidDel="003F36EC">
          <w:delText xml:space="preserve">(e.g., </w:delText>
        </w:r>
      </w:del>
      <w:r w:rsidR="003830CA">
        <w:t>in binary or source code format</w:t>
      </w:r>
      <w:del w:id="1262" w:author="Carlos Diego" w:date="2021-03-31T16:38:00Z">
        <w:r w:rsidR="003830CA" w:rsidDel="003F36EC">
          <w:delText>)</w:delText>
        </w:r>
      </w:del>
    </w:p>
    <w:p w14:paraId="0CAF9805" w14:textId="23F9957A" w:rsidR="003830CA" w:rsidRDefault="003F36EC" w:rsidP="003830CA">
      <w:pPr>
        <w:pStyle w:val="ListParagraph"/>
        <w:numPr>
          <w:ilvl w:val="0"/>
          <w:numId w:val="22"/>
        </w:numPr>
        <w:suppressAutoHyphens/>
        <w:autoSpaceDN w:val="0"/>
        <w:spacing w:line="254" w:lineRule="auto"/>
        <w:textAlignment w:val="baseline"/>
      </w:pPr>
      <w:ins w:id="1263" w:author="Carlos Diego" w:date="2021-03-31T16:38:00Z">
        <w:r>
          <w:t xml:space="preserve">Provides </w:t>
        </w:r>
      </w:ins>
      <w:r w:rsidR="003830CA">
        <w:t>documentation</w:t>
      </w:r>
    </w:p>
    <w:p w14:paraId="4767AF43" w14:textId="487D928A" w:rsidR="003830CA" w:rsidRDefault="003F36EC" w:rsidP="003830CA">
      <w:pPr>
        <w:pStyle w:val="ListParagraph"/>
        <w:numPr>
          <w:ilvl w:val="0"/>
          <w:numId w:val="22"/>
        </w:numPr>
        <w:suppressAutoHyphens/>
        <w:autoSpaceDN w:val="0"/>
        <w:spacing w:line="254" w:lineRule="auto"/>
        <w:textAlignment w:val="baseline"/>
      </w:pPr>
      <w:ins w:id="1264" w:author="Carlos Diego" w:date="2021-03-31T16:38:00Z">
        <w:r>
          <w:t xml:space="preserve">Provides </w:t>
        </w:r>
      </w:ins>
      <w:r w:rsidR="003830CA">
        <w:t xml:space="preserve">input files (e.g., models </w:t>
      </w:r>
      <w:proofErr w:type="spellStart"/>
      <w:r w:rsidR="003830CA">
        <w:t>analysed</w:t>
      </w:r>
      <w:proofErr w:type="spellEnd"/>
      <w:r w:rsidR="003830CA">
        <w:t xml:space="preserve"> or programs verified)</w:t>
      </w:r>
    </w:p>
    <w:p w14:paraId="6FBB8710" w14:textId="266626BE" w:rsidR="003830CA" w:rsidRDefault="003F36EC" w:rsidP="003830CA">
      <w:pPr>
        <w:pStyle w:val="ListParagraph"/>
        <w:numPr>
          <w:ilvl w:val="0"/>
          <w:numId w:val="22"/>
        </w:numPr>
        <w:suppressAutoHyphens/>
        <w:autoSpaceDN w:val="0"/>
        <w:spacing w:line="254" w:lineRule="auto"/>
        <w:textAlignment w:val="baseline"/>
      </w:pPr>
      <w:ins w:id="1265" w:author="Carlos Diego" w:date="2021-03-31T16:38:00Z">
        <w:r>
          <w:t xml:space="preserve">Provides </w:t>
        </w:r>
      </w:ins>
      <w:r w:rsidR="003830CA">
        <w:t>configuration file or parameters used in the experiment</w:t>
      </w:r>
    </w:p>
    <w:p w14:paraId="57C5BFFA" w14:textId="5EF79C07" w:rsidR="003F36EC" w:rsidRDefault="003F36EC" w:rsidP="003830CA">
      <w:pPr>
        <w:pStyle w:val="ListParagraph"/>
        <w:numPr>
          <w:ilvl w:val="0"/>
          <w:numId w:val="22"/>
        </w:numPr>
        <w:suppressAutoHyphens/>
        <w:autoSpaceDN w:val="0"/>
        <w:spacing w:line="254" w:lineRule="auto"/>
        <w:textAlignment w:val="baseline"/>
        <w:rPr>
          <w:ins w:id="1266" w:author="Carlos Diego" w:date="2021-03-31T16:38:00Z"/>
        </w:rPr>
      </w:pPr>
      <w:ins w:id="1267" w:author="Carlos Diego" w:date="2021-03-31T16:38:00Z">
        <w:r>
          <w:t xml:space="preserve">Includes </w:t>
        </w:r>
      </w:ins>
      <w:r w:rsidR="003830CA">
        <w:t xml:space="preserve">easy-to-use scripts </w:t>
      </w:r>
      <w:del w:id="1268" w:author="Carlos Diego" w:date="2021-03-31T16:38:00Z">
        <w:r w:rsidR="003830CA" w:rsidDel="003F36EC">
          <w:delText xml:space="preserve">(e.g., </w:delText>
        </w:r>
      </w:del>
      <w:ins w:id="1269" w:author="Carlos Diego" w:date="2021-03-31T16:38:00Z">
        <w:r>
          <w:t xml:space="preserve">to </w:t>
        </w:r>
      </w:ins>
      <w:r w:rsidR="003830CA">
        <w:t xml:space="preserve">run experiment </w:t>
      </w:r>
      <w:del w:id="1270" w:author="Carlos Diego" w:date="2021-03-31T16:38:00Z">
        <w:r w:rsidR="003830CA" w:rsidDel="003F36EC">
          <w:delText xml:space="preserve">and </w:delText>
        </w:r>
      </w:del>
    </w:p>
    <w:p w14:paraId="083955F8" w14:textId="5862BCF3" w:rsidR="003830CA" w:rsidRDefault="003F36EC" w:rsidP="003830CA">
      <w:pPr>
        <w:pStyle w:val="ListParagraph"/>
        <w:numPr>
          <w:ilvl w:val="0"/>
          <w:numId w:val="22"/>
        </w:numPr>
        <w:suppressAutoHyphens/>
        <w:autoSpaceDN w:val="0"/>
        <w:spacing w:line="254" w:lineRule="auto"/>
        <w:textAlignment w:val="baseline"/>
      </w:pPr>
      <w:ins w:id="1271" w:author="Carlos Diego" w:date="2021-03-31T16:38:00Z">
        <w:r>
          <w:t xml:space="preserve">Includes easy-to-use scripts to </w:t>
        </w:r>
      </w:ins>
      <w:r w:rsidR="003830CA">
        <w:t>draw tables/graphs</w:t>
      </w:r>
      <w:del w:id="1272" w:author="Carlos Diego" w:date="2021-03-31T16:38:00Z">
        <w:r w:rsidR="003830CA" w:rsidDel="003F36EC">
          <w:delText>)</w:delText>
        </w:r>
      </w:del>
    </w:p>
    <w:p w14:paraId="1AA3C6F7" w14:textId="52085D41" w:rsidR="003830CA" w:rsidRDefault="003F36EC" w:rsidP="003830CA">
      <w:pPr>
        <w:pStyle w:val="ListParagraph"/>
        <w:numPr>
          <w:ilvl w:val="0"/>
          <w:numId w:val="22"/>
        </w:numPr>
        <w:suppressAutoHyphens/>
        <w:autoSpaceDN w:val="0"/>
        <w:spacing w:line="254" w:lineRule="auto"/>
        <w:textAlignment w:val="baseline"/>
      </w:pPr>
      <w:ins w:id="1273" w:author="Carlos Diego" w:date="2021-03-31T16:39:00Z">
        <w:r>
          <w:t xml:space="preserve">Provides an </w:t>
        </w:r>
      </w:ins>
      <w:r w:rsidR="003830CA">
        <w:t>abstract that summarizes the artifacts and its relation to the paper</w:t>
      </w:r>
    </w:p>
    <w:p w14:paraId="1814AA3B" w14:textId="31848EAE" w:rsidR="003830CA" w:rsidRDefault="003F36EC" w:rsidP="003830CA">
      <w:pPr>
        <w:pStyle w:val="ListParagraph"/>
        <w:numPr>
          <w:ilvl w:val="0"/>
          <w:numId w:val="22"/>
        </w:numPr>
        <w:suppressAutoHyphens/>
        <w:autoSpaceDN w:val="0"/>
        <w:spacing w:line="254" w:lineRule="auto"/>
        <w:textAlignment w:val="baseline"/>
      </w:pPr>
      <w:ins w:id="1274" w:author="Carlos Diego" w:date="2021-03-31T16:39:00Z">
        <w:r>
          <w:t xml:space="preserve">Provides a </w:t>
        </w:r>
      </w:ins>
      <w:r w:rsidR="003830CA">
        <w:t>LICENSE file</w:t>
      </w:r>
    </w:p>
    <w:p w14:paraId="6BD34B42" w14:textId="1A52A613" w:rsidR="003830CA" w:rsidRDefault="003F36EC" w:rsidP="003830CA">
      <w:pPr>
        <w:pStyle w:val="ListParagraph"/>
        <w:numPr>
          <w:ilvl w:val="0"/>
          <w:numId w:val="22"/>
        </w:numPr>
        <w:suppressAutoHyphens/>
        <w:autoSpaceDN w:val="0"/>
        <w:spacing w:line="254" w:lineRule="auto"/>
        <w:textAlignment w:val="baseline"/>
      </w:pPr>
      <w:ins w:id="1275" w:author="Carlos Diego" w:date="2021-03-31T16:39:00Z">
        <w:r>
          <w:lastRenderedPageBreak/>
          <w:t xml:space="preserve">Provides </w:t>
        </w:r>
      </w:ins>
      <w:r w:rsidR="003830CA">
        <w:t xml:space="preserve">README file that contains detailed </w:t>
      </w:r>
      <w:del w:id="1276" w:author="Carlos Diego" w:date="2021-03-31T16:40:00Z">
        <w:r w:rsidR="003830CA" w:rsidDel="001C2EB4">
          <w:delText xml:space="preserve">step-by-step </w:delText>
        </w:r>
      </w:del>
      <w:r w:rsidR="003830CA">
        <w:t xml:space="preserve">instructions on how to </w:t>
      </w:r>
      <w:del w:id="1277" w:author="Carlos Diego" w:date="2021-03-31T16:40:00Z">
        <w:r w:rsidR="003830CA" w:rsidDel="001C2EB4">
          <w:delText xml:space="preserve">use to </w:delText>
        </w:r>
      </w:del>
      <w:r w:rsidR="003830CA">
        <w:t>repli</w:t>
      </w:r>
      <w:ins w:id="1278" w:author="Carlos Diego" w:date="2021-03-31T16:40:00Z">
        <w:r w:rsidR="001C2EB4">
          <w:t>c</w:t>
        </w:r>
      </w:ins>
      <w:r w:rsidR="003830CA">
        <w:t>a</w:t>
      </w:r>
      <w:del w:id="1279" w:author="Carlos Diego" w:date="2021-03-31T16:40:00Z">
        <w:r w:rsidR="003830CA" w:rsidDel="001C2EB4">
          <w:delText>c</w:delText>
        </w:r>
      </w:del>
      <w:ins w:id="1280" w:author="Carlos Diego" w:date="2021-03-31T16:40:00Z">
        <w:r w:rsidR="001C2EB4">
          <w:t>t</w:t>
        </w:r>
      </w:ins>
      <w:r w:rsidR="003830CA">
        <w:t>e</w:t>
      </w:r>
      <w:ins w:id="1281" w:author="Carlos Diego" w:date="2021-03-31T16:40:00Z">
        <w:r w:rsidR="001C2EB4">
          <w:t xml:space="preserve"> the study</w:t>
        </w:r>
      </w:ins>
    </w:p>
    <w:p w14:paraId="23FB1B2A" w14:textId="7101E156" w:rsidR="003830CA" w:rsidRDefault="001C2EB4" w:rsidP="003830CA">
      <w:pPr>
        <w:pStyle w:val="ListParagraph"/>
        <w:numPr>
          <w:ilvl w:val="0"/>
          <w:numId w:val="22"/>
        </w:numPr>
        <w:suppressAutoHyphens/>
        <w:autoSpaceDN w:val="0"/>
        <w:spacing w:line="254" w:lineRule="auto"/>
        <w:textAlignment w:val="baseline"/>
      </w:pPr>
      <w:ins w:id="1282" w:author="Carlos Diego" w:date="2021-03-31T16:40:00Z">
        <w:r>
          <w:t xml:space="preserve">Provides </w:t>
        </w:r>
      </w:ins>
      <w:ins w:id="1283" w:author="Carlos Diego" w:date="2021-03-31T16:41:00Z">
        <w:r>
          <w:t xml:space="preserve">means for verifying file integrity (e.g., </w:t>
        </w:r>
      </w:ins>
      <w:r w:rsidR="003830CA">
        <w:t>SHA-256</w:t>
      </w:r>
      <w:del w:id="1284" w:author="Carlos Diego" w:date="2021-03-31T16:41:00Z">
        <w:r w:rsidR="003830CA" w:rsidDel="001C2EB4">
          <w:delText xml:space="preserve"> hash</w:delText>
        </w:r>
      </w:del>
      <w:ins w:id="1285" w:author="Carlos Diego" w:date="2021-03-31T16:41:00Z">
        <w:r>
          <w:t>)</w:t>
        </w:r>
      </w:ins>
    </w:p>
    <w:p w14:paraId="734DDB38" w14:textId="4E03030B" w:rsidR="003830CA" w:rsidRDefault="001C2EB4" w:rsidP="003830CA">
      <w:pPr>
        <w:pStyle w:val="ListParagraph"/>
        <w:numPr>
          <w:ilvl w:val="0"/>
          <w:numId w:val="22"/>
        </w:numPr>
        <w:suppressAutoHyphens/>
        <w:autoSpaceDN w:val="0"/>
        <w:spacing w:line="254" w:lineRule="auto"/>
        <w:textAlignment w:val="baseline"/>
      </w:pPr>
      <w:ins w:id="1286" w:author="Carlos Diego" w:date="2021-03-31T16:41:00Z">
        <w:r>
          <w:t xml:space="preserve">Provides a </w:t>
        </w:r>
      </w:ins>
      <w:r w:rsidR="003830CA">
        <w:t>virtual machine</w:t>
      </w:r>
    </w:p>
    <w:p w14:paraId="0CDFDFB2" w14:textId="2C2BA4F6" w:rsidR="003830CA" w:rsidRDefault="001C2EB4" w:rsidP="003830CA">
      <w:pPr>
        <w:pStyle w:val="ListParagraph"/>
        <w:numPr>
          <w:ilvl w:val="0"/>
          <w:numId w:val="22"/>
        </w:numPr>
        <w:suppressAutoHyphens/>
        <w:autoSpaceDN w:val="0"/>
        <w:spacing w:line="254" w:lineRule="auto"/>
        <w:textAlignment w:val="baseline"/>
      </w:pPr>
      <w:ins w:id="1287" w:author="Carlos Diego" w:date="2021-03-31T16:41:00Z">
        <w:r>
          <w:t xml:space="preserve">Provides a description on </w:t>
        </w:r>
      </w:ins>
      <w:r w:rsidR="003830CA">
        <w:t xml:space="preserve">how-to </w:t>
      </w:r>
      <w:ins w:id="1288" w:author="Carlos Diego" w:date="2021-03-31T16:41:00Z">
        <w:r>
          <w:t xml:space="preserve">use </w:t>
        </w:r>
      </w:ins>
      <w:ins w:id="1289" w:author="Carlos Diego" w:date="2021-03-31T16:42:00Z">
        <w:r>
          <w:t>the artifacts</w:t>
        </w:r>
      </w:ins>
      <w:del w:id="1290" w:author="Carlos Diego" w:date="2021-03-31T16:41:00Z">
        <w:r w:rsidR="003830CA" w:rsidDel="001C2EB4">
          <w:delText>file</w:delText>
        </w:r>
      </w:del>
    </w:p>
    <w:p w14:paraId="039555F5" w14:textId="3A182323" w:rsidR="003830CA" w:rsidRDefault="001C2EB4" w:rsidP="003830CA">
      <w:pPr>
        <w:pStyle w:val="ListParagraph"/>
        <w:numPr>
          <w:ilvl w:val="0"/>
          <w:numId w:val="22"/>
        </w:numPr>
        <w:suppressAutoHyphens/>
        <w:autoSpaceDN w:val="0"/>
        <w:spacing w:line="254" w:lineRule="auto"/>
        <w:textAlignment w:val="baseline"/>
      </w:pPr>
      <w:ins w:id="1291" w:author="Carlos Diego" w:date="2021-03-31T16:42:00Z">
        <w:r>
          <w:t xml:space="preserve">Includes </w:t>
        </w:r>
      </w:ins>
      <w:r w:rsidR="003830CA">
        <w:t xml:space="preserve">additional software or libraries </w:t>
      </w:r>
      <w:del w:id="1292" w:author="Carlos Diego" w:date="2021-03-31T16:42:00Z">
        <w:r w:rsidR="003830CA" w:rsidDel="001C2EB4">
          <w:delText>shall be included</w:delText>
        </w:r>
      </w:del>
      <w:ins w:id="1293" w:author="Carlos Diego" w:date="2021-03-31T16:42:00Z">
        <w:r>
          <w:t>required to run the software</w:t>
        </w:r>
      </w:ins>
    </w:p>
    <w:p w14:paraId="130F4484" w14:textId="11E205E5" w:rsidR="003830CA" w:rsidRDefault="001C2EB4" w:rsidP="003830CA">
      <w:pPr>
        <w:pStyle w:val="ListParagraph"/>
        <w:numPr>
          <w:ilvl w:val="0"/>
          <w:numId w:val="22"/>
        </w:numPr>
        <w:suppressAutoHyphens/>
        <w:autoSpaceDN w:val="0"/>
        <w:spacing w:line="254" w:lineRule="auto"/>
        <w:textAlignment w:val="baseline"/>
      </w:pPr>
      <w:ins w:id="1294" w:author="Carlos Diego" w:date="2021-03-31T16:42:00Z">
        <w:r>
          <w:t xml:space="preserve">Includes </w:t>
        </w:r>
      </w:ins>
      <w:r w:rsidR="003830CA">
        <w:t xml:space="preserve">instructions </w:t>
      </w:r>
      <w:del w:id="1295" w:author="Carlos Diego" w:date="2021-03-31T16:42:00Z">
        <w:r w:rsidR="003830CA" w:rsidDel="001C2EB4">
          <w:delText xml:space="preserve">must include all necessary steps </w:delText>
        </w:r>
      </w:del>
      <w:r w:rsidR="003830CA">
        <w:t xml:space="preserve">for </w:t>
      </w:r>
      <w:ins w:id="1296" w:author="Carlos Diego" w:date="2021-03-31T16:43:00Z">
        <w:r>
          <w:t xml:space="preserve">artifact </w:t>
        </w:r>
      </w:ins>
      <w:del w:id="1297" w:author="Carlos Diego" w:date="2021-03-31T16:42:00Z">
        <w:r w:rsidR="003830CA" w:rsidDel="001C2EB4">
          <w:delText xml:space="preserve">their </w:delText>
        </w:r>
      </w:del>
      <w:r w:rsidR="003830CA">
        <w:t>installation and setup</w:t>
      </w:r>
    </w:p>
    <w:p w14:paraId="4BC42B62" w14:textId="78314452" w:rsidR="003830CA" w:rsidRDefault="001C2EB4" w:rsidP="003830CA">
      <w:pPr>
        <w:pStyle w:val="ListParagraph"/>
        <w:numPr>
          <w:ilvl w:val="0"/>
          <w:numId w:val="22"/>
        </w:numPr>
        <w:suppressAutoHyphens/>
        <w:autoSpaceDN w:val="0"/>
        <w:spacing w:line="254" w:lineRule="auto"/>
        <w:textAlignment w:val="baseline"/>
      </w:pPr>
      <w:ins w:id="1298" w:author="Carlos Diego" w:date="2021-03-31T16:43:00Z">
        <w:r>
          <w:t xml:space="preserve">Artifact </w:t>
        </w:r>
      </w:ins>
      <w:ins w:id="1299" w:author="Carlos Diego" w:date="2021-03-31T16:48:00Z">
        <w:r>
          <w:t xml:space="preserve">should </w:t>
        </w:r>
      </w:ins>
      <w:r w:rsidR="003830CA">
        <w:t>work without a network connection</w:t>
      </w:r>
    </w:p>
    <w:p w14:paraId="3FC1279E" w14:textId="26A75621" w:rsidR="003830CA" w:rsidRDefault="001C2EB4" w:rsidP="003830CA">
      <w:pPr>
        <w:pStyle w:val="ListParagraph"/>
        <w:numPr>
          <w:ilvl w:val="0"/>
          <w:numId w:val="22"/>
        </w:numPr>
        <w:suppressAutoHyphens/>
        <w:autoSpaceDN w:val="0"/>
        <w:spacing w:line="254" w:lineRule="auto"/>
        <w:textAlignment w:val="baseline"/>
      </w:pPr>
      <w:ins w:id="1300" w:author="Carlos Diego" w:date="2021-03-31T16:43:00Z">
        <w:r>
          <w:t xml:space="preserve">Provides information on </w:t>
        </w:r>
      </w:ins>
      <w:r w:rsidR="003830CA">
        <w:t xml:space="preserve">how to replicate most, or ideally all, </w:t>
      </w:r>
      <w:del w:id="1301" w:author="Carlos Diego" w:date="2021-03-31T16:43:00Z">
        <w:r w:rsidR="003830CA" w:rsidDel="001C2EB4">
          <w:delText xml:space="preserve">tof </w:delText>
        </w:r>
      </w:del>
      <w:r w:rsidR="003830CA">
        <w:t>the experimental results</w:t>
      </w:r>
    </w:p>
    <w:p w14:paraId="7019AA25" w14:textId="74EFAB5D" w:rsidR="003830CA" w:rsidRDefault="001C2EB4" w:rsidP="003830CA">
      <w:pPr>
        <w:pStyle w:val="ListParagraph"/>
        <w:numPr>
          <w:ilvl w:val="0"/>
          <w:numId w:val="22"/>
        </w:numPr>
        <w:suppressAutoHyphens/>
        <w:autoSpaceDN w:val="0"/>
        <w:spacing w:line="254" w:lineRule="auto"/>
        <w:textAlignment w:val="baseline"/>
      </w:pPr>
      <w:ins w:id="1302" w:author="Carlos Diego" w:date="2021-03-31T16:43:00Z">
        <w:r>
          <w:t>D</w:t>
        </w:r>
      </w:ins>
      <w:del w:id="1303" w:author="Carlos Diego" w:date="2021-03-31T16:43:00Z">
        <w:r w:rsidR="003830CA" w:rsidDel="001C2EB4">
          <w:delText>detailed d</w:delText>
        </w:r>
      </w:del>
      <w:r w:rsidR="003830CA">
        <w:t>ocumentation assum</w:t>
      </w:r>
      <w:ins w:id="1304" w:author="Carlos Diego" w:date="2021-03-31T16:43:00Z">
        <w:r>
          <w:t>es</w:t>
        </w:r>
      </w:ins>
      <w:del w:id="1305" w:author="Carlos Diego" w:date="2021-03-31T16:43:00Z">
        <w:r w:rsidR="003830CA" w:rsidDel="001C2EB4">
          <w:delText>ing</w:delText>
        </w:r>
      </w:del>
      <w:r w:rsidR="003830CA">
        <w:t xml:space="preserve"> minimal expertise of users</w:t>
      </w:r>
    </w:p>
    <w:p w14:paraId="23A12DCD" w14:textId="6DC81814" w:rsidR="003830CA" w:rsidRDefault="001C2EB4" w:rsidP="003830CA">
      <w:pPr>
        <w:pStyle w:val="ListParagraph"/>
        <w:numPr>
          <w:ilvl w:val="0"/>
          <w:numId w:val="22"/>
        </w:numPr>
        <w:suppressAutoHyphens/>
        <w:autoSpaceDN w:val="0"/>
        <w:spacing w:line="254" w:lineRule="auto"/>
        <w:textAlignment w:val="baseline"/>
      </w:pPr>
      <w:ins w:id="1306" w:author="Carlos Diego" w:date="2021-03-31T16:44:00Z">
        <w:r>
          <w:t xml:space="preserve">Provides </w:t>
        </w:r>
      </w:ins>
      <w:del w:id="1307" w:author="Carlos Diego" w:date="2021-03-31T16:44:00Z">
        <w:r w:rsidR="003830CA" w:rsidDel="001C2EB4">
          <w:delText xml:space="preserve">provide </w:delText>
        </w:r>
      </w:del>
      <w:r w:rsidR="003830CA">
        <w:t>a way to replicate a subset of the results with reasonably modest resources</w:t>
      </w:r>
    </w:p>
    <w:p w14:paraId="7966DBB9" w14:textId="6A7D4106" w:rsidR="003830CA" w:rsidRDefault="001C2EB4" w:rsidP="003830CA">
      <w:pPr>
        <w:pStyle w:val="ListParagraph"/>
        <w:numPr>
          <w:ilvl w:val="0"/>
          <w:numId w:val="22"/>
        </w:numPr>
        <w:suppressAutoHyphens/>
        <w:autoSpaceDN w:val="0"/>
        <w:spacing w:line="254" w:lineRule="auto"/>
        <w:textAlignment w:val="baseline"/>
      </w:pPr>
      <w:ins w:id="1308" w:author="Carlos Diego" w:date="2021-03-31T16:44:00Z">
        <w:r>
          <w:t>Describe</w:t>
        </w:r>
      </w:ins>
      <w:ins w:id="1309" w:author="Carlos Diego" w:date="2021-03-31T16:45:00Z">
        <w:r>
          <w:t>s</w:t>
        </w:r>
      </w:ins>
      <w:ins w:id="1310" w:author="Carlos Diego" w:date="2021-03-31T16:44:00Z">
        <w:r>
          <w:t xml:space="preserve"> </w:t>
        </w:r>
      </w:ins>
      <w:del w:id="1311" w:author="Carlos Diego" w:date="2021-03-31T16:44:00Z">
        <w:r w:rsidR="003830CA" w:rsidDel="001C2EB4">
          <w:delText xml:space="preserve">state </w:delText>
        </w:r>
      </w:del>
      <w:r w:rsidR="003830CA">
        <w:t>resource</w:t>
      </w:r>
      <w:ins w:id="1312" w:author="Carlos Diego" w:date="2021-03-31T16:44:00Z">
        <w:r>
          <w:t>s/environment</w:t>
        </w:r>
      </w:ins>
      <w:r w:rsidR="003830CA">
        <w:t xml:space="preserve"> </w:t>
      </w:r>
      <w:del w:id="1313" w:author="Carlos Diego" w:date="2021-03-31T16:45:00Z">
        <w:r w:rsidR="003830CA" w:rsidDel="001C2EB4">
          <w:delText xml:space="preserve">requirements or the environment </w:delText>
        </w:r>
      </w:del>
      <w:r w:rsidR="003830CA">
        <w:t xml:space="preserve">in which </w:t>
      </w:r>
      <w:del w:id="1314" w:author="Carlos Diego" w:date="2021-03-31T16:45:00Z">
        <w:r w:rsidR="003830CA" w:rsidDel="001C2EB4">
          <w:delText xml:space="preserve">you </w:delText>
        </w:r>
      </w:del>
      <w:ins w:id="1315" w:author="Carlos Diego" w:date="2021-03-31T16:45:00Z">
        <w:r>
          <w:t xml:space="preserve">the artifact was </w:t>
        </w:r>
      </w:ins>
      <w:r w:rsidR="003830CA">
        <w:t>successfully tested</w:t>
      </w:r>
      <w:del w:id="1316" w:author="Carlos Diego" w:date="2021-03-31T16:45:00Z">
        <w:r w:rsidR="003830CA" w:rsidDel="001C2EB4">
          <w:delText xml:space="preserve"> the artifact</w:delText>
        </w:r>
      </w:del>
    </w:p>
    <w:p w14:paraId="7A0848A2" w14:textId="77777777" w:rsidR="003830CA" w:rsidRDefault="003830CA" w:rsidP="003830CA">
      <w:pPr>
        <w:suppressAutoHyphens/>
        <w:autoSpaceDN w:val="0"/>
        <w:spacing w:line="254" w:lineRule="auto"/>
        <w:textAlignment w:val="baseline"/>
      </w:pPr>
      <w:r>
        <w:t xml:space="preserve">    </w:t>
      </w:r>
    </w:p>
    <w:p w14:paraId="2AD75594" w14:textId="77777777" w:rsidR="003830CA" w:rsidRDefault="003830CA" w:rsidP="003830CA">
      <w:pPr>
        <w:pStyle w:val="Heading1"/>
      </w:pPr>
      <w:r>
        <w:t>The CAV artifact evaluation guidelines</w:t>
      </w:r>
    </w:p>
    <w:p w14:paraId="21FAE9CE" w14:textId="77777777" w:rsidR="003830CA" w:rsidRDefault="003830CA" w:rsidP="003830CA">
      <w:pPr>
        <w:suppressAutoHyphens/>
        <w:autoSpaceDN w:val="0"/>
        <w:spacing w:line="254" w:lineRule="auto"/>
        <w:textAlignment w:val="baseline"/>
      </w:pPr>
      <w:r>
        <w:t xml:space="preserve">Below we report a list of practices and properties extracted from </w:t>
      </w:r>
      <w:r>
        <w:fldChar w:fldCharType="begin"/>
      </w:r>
      <w:r w:rsidR="00E82754">
        <w:instrText xml:space="preserve"> ADDIN ZOTERO_ITEM CSL_CITATION {"citationID":"rH1ApYvp","properties":{"formattedCitation":"(CAV, 2019)","plainCitation":"(CAV, 2019)","noteIndex":0},"citationItems":[{"id":3424,"uris":["http://zotero.org/users/1020597/items/NSNIJRGH"],"uri":["http://zotero.org/users/1020597/items/NSNIJRGH"],"itemData":{"id":3424,"type":"post-weblog","language":"en-US","title":"Artifacts | CAV 2019","URL":"http://i-cav.org/2019/artifacts/","author":[{"family":"CAV","given":""}],"accessed":{"date-parts":[["2021",3,18]]},"issued":{"date-parts":[["2019"]]}}}],"schema":"https://github.com/citation-style-language/schema/raw/master/csl-citation.json"} </w:instrText>
      </w:r>
      <w:r>
        <w:fldChar w:fldCharType="separate"/>
      </w:r>
      <w:r w:rsidR="00E82754" w:rsidRPr="00E82754">
        <w:rPr>
          <w:rFonts w:ascii="Calibri" w:hAnsi="Calibri" w:cs="Calibri"/>
        </w:rPr>
        <w:t>(CAV, 2019)</w:t>
      </w:r>
      <w:r>
        <w:fldChar w:fldCharType="end"/>
      </w:r>
      <w:r>
        <w:t>.</w:t>
      </w:r>
    </w:p>
    <w:p w14:paraId="31E851EA" w14:textId="4E006453" w:rsidR="003830CA" w:rsidRDefault="001C2EB4" w:rsidP="003830CA">
      <w:pPr>
        <w:pStyle w:val="ListParagraph"/>
        <w:numPr>
          <w:ilvl w:val="0"/>
          <w:numId w:val="23"/>
        </w:numPr>
        <w:suppressAutoHyphens/>
        <w:autoSpaceDN w:val="0"/>
        <w:spacing w:line="254" w:lineRule="auto"/>
        <w:textAlignment w:val="baseline"/>
      </w:pPr>
      <w:ins w:id="1317" w:author="Carlos Diego" w:date="2021-03-31T16:45:00Z">
        <w:r>
          <w:t xml:space="preserve">Includes the </w:t>
        </w:r>
      </w:ins>
      <w:r w:rsidR="003830CA">
        <w:t>final PDF</w:t>
      </w:r>
    </w:p>
    <w:p w14:paraId="389B3BD3" w14:textId="26823C3E" w:rsidR="003830CA" w:rsidRDefault="001C2EB4" w:rsidP="003830CA">
      <w:pPr>
        <w:pStyle w:val="ListParagraph"/>
        <w:numPr>
          <w:ilvl w:val="0"/>
          <w:numId w:val="23"/>
        </w:numPr>
        <w:suppressAutoHyphens/>
        <w:autoSpaceDN w:val="0"/>
        <w:spacing w:line="254" w:lineRule="auto"/>
        <w:textAlignment w:val="baseline"/>
      </w:pPr>
      <w:ins w:id="1318" w:author="Carlos Diego" w:date="2021-03-31T16:45:00Z">
        <w:r>
          <w:t xml:space="preserve">Provides </w:t>
        </w:r>
      </w:ins>
      <w:r w:rsidR="003830CA">
        <w:t>instructions on how to run the tool</w:t>
      </w:r>
    </w:p>
    <w:p w14:paraId="3652E1DF" w14:textId="5A547013" w:rsidR="003830CA" w:rsidRDefault="001C2EB4" w:rsidP="003830CA">
      <w:pPr>
        <w:pStyle w:val="ListParagraph"/>
        <w:numPr>
          <w:ilvl w:val="0"/>
          <w:numId w:val="23"/>
        </w:numPr>
        <w:suppressAutoHyphens/>
        <w:autoSpaceDN w:val="0"/>
        <w:spacing w:line="254" w:lineRule="auto"/>
        <w:textAlignment w:val="baseline"/>
      </w:pPr>
      <w:ins w:id="1319" w:author="Carlos Diego" w:date="2021-03-31T16:45:00Z">
        <w:r>
          <w:t xml:space="preserve">Provides </w:t>
        </w:r>
      </w:ins>
      <w:r w:rsidR="003830CA">
        <w:t>virtual machine</w:t>
      </w:r>
    </w:p>
    <w:p w14:paraId="24B00826" w14:textId="131F1584" w:rsidR="003830CA" w:rsidRDefault="001C2EB4" w:rsidP="003830CA">
      <w:pPr>
        <w:pStyle w:val="ListParagraph"/>
        <w:numPr>
          <w:ilvl w:val="0"/>
          <w:numId w:val="23"/>
        </w:numPr>
        <w:suppressAutoHyphens/>
        <w:autoSpaceDN w:val="0"/>
        <w:spacing w:line="254" w:lineRule="auto"/>
        <w:textAlignment w:val="baseline"/>
      </w:pPr>
      <w:ins w:id="1320" w:author="Carlos Diego" w:date="2021-03-31T16:45:00Z">
        <w:r>
          <w:t xml:space="preserve">Provides means for verifying file integrity </w:t>
        </w:r>
      </w:ins>
      <w:del w:id="1321" w:author="Carlos Diego" w:date="2021-03-31T16:45:00Z">
        <w:r w:rsidR="003830CA" w:rsidDel="001C2EB4">
          <w:delText xml:space="preserve">compute </w:delText>
        </w:r>
      </w:del>
      <w:ins w:id="1322" w:author="Carlos Diego" w:date="2021-03-31T16:45:00Z">
        <w:r>
          <w:t>(</w:t>
        </w:r>
        <w:proofErr w:type="spellStart"/>
        <w:r>
          <w:t>e.g</w:t>
        </w:r>
        <w:proofErr w:type="spellEnd"/>
        <w:r>
          <w:t xml:space="preserve">, </w:t>
        </w:r>
      </w:ins>
      <w:r w:rsidR="003830CA">
        <w:t>SHA1</w:t>
      </w:r>
      <w:del w:id="1323" w:author="Carlos Diego" w:date="2021-03-31T16:45:00Z">
        <w:r w:rsidR="003830CA" w:rsidDel="001C2EB4">
          <w:delText xml:space="preserve"> checksum</w:delText>
        </w:r>
      </w:del>
      <w:ins w:id="1324" w:author="Carlos Diego" w:date="2021-03-31T16:45:00Z">
        <w:r>
          <w:t>)</w:t>
        </w:r>
      </w:ins>
    </w:p>
    <w:p w14:paraId="10354F02" w14:textId="70B28526" w:rsidR="003830CA" w:rsidRDefault="001C2EB4" w:rsidP="003830CA">
      <w:pPr>
        <w:pStyle w:val="ListParagraph"/>
        <w:numPr>
          <w:ilvl w:val="0"/>
          <w:numId w:val="23"/>
        </w:numPr>
        <w:suppressAutoHyphens/>
        <w:autoSpaceDN w:val="0"/>
        <w:spacing w:line="254" w:lineRule="auto"/>
        <w:textAlignment w:val="baseline"/>
      </w:pPr>
      <w:ins w:id="1325" w:author="Carlos Diego" w:date="2021-03-31T16:45:00Z">
        <w:r>
          <w:t xml:space="preserve">Provides a description of </w:t>
        </w:r>
      </w:ins>
      <w:del w:id="1326" w:author="Carlos Diego" w:date="2021-03-31T16:45:00Z">
        <w:r w:rsidR="003830CA" w:rsidDel="001C2EB4">
          <w:delText xml:space="preserve">short plain-text file describing </w:delText>
        </w:r>
      </w:del>
      <w:r w:rsidR="003830CA">
        <w:t xml:space="preserve">the OS and parameters of the image and host platform </w:t>
      </w:r>
    </w:p>
    <w:p w14:paraId="6824B1DA" w14:textId="4BDF715A" w:rsidR="003830CA" w:rsidRDefault="001C2EB4" w:rsidP="003830CA">
      <w:pPr>
        <w:pStyle w:val="ListParagraph"/>
        <w:numPr>
          <w:ilvl w:val="0"/>
          <w:numId w:val="23"/>
        </w:numPr>
        <w:suppressAutoHyphens/>
        <w:autoSpaceDN w:val="0"/>
        <w:spacing w:line="254" w:lineRule="auto"/>
        <w:textAlignment w:val="baseline"/>
      </w:pPr>
      <w:ins w:id="1327" w:author="Carlos Diego" w:date="2021-03-31T16:46:00Z">
        <w:r>
          <w:t xml:space="preserve">Provides an information on </w:t>
        </w:r>
      </w:ins>
      <w:r w:rsidR="003830CA">
        <w:t xml:space="preserve">how to proceed after booting the </w:t>
      </w:r>
      <w:ins w:id="1328" w:author="Carlos Diego" w:date="2021-03-31T16:46:00Z">
        <w:r>
          <w:t xml:space="preserve">VM </w:t>
        </w:r>
      </w:ins>
      <w:r w:rsidR="003830CA">
        <w:t>image</w:t>
      </w:r>
    </w:p>
    <w:p w14:paraId="62C7E5E3" w14:textId="629D1589" w:rsidR="003830CA" w:rsidRDefault="001C2EB4" w:rsidP="003830CA">
      <w:pPr>
        <w:pStyle w:val="ListParagraph"/>
        <w:numPr>
          <w:ilvl w:val="0"/>
          <w:numId w:val="23"/>
        </w:numPr>
        <w:suppressAutoHyphens/>
        <w:autoSpaceDN w:val="0"/>
        <w:spacing w:line="254" w:lineRule="auto"/>
        <w:textAlignment w:val="baseline"/>
      </w:pPr>
      <w:ins w:id="1329" w:author="Carlos Diego" w:date="2021-03-31T16:46:00Z">
        <w:r>
          <w:t xml:space="preserve">Provides </w:t>
        </w:r>
      </w:ins>
      <w:r w:rsidR="003830CA">
        <w:t>instructions for locating the full documentation for evaluating the artifact</w:t>
      </w:r>
    </w:p>
    <w:p w14:paraId="29CB32AC" w14:textId="26EA79A7" w:rsidR="003830CA" w:rsidRDefault="003830CA" w:rsidP="003830CA">
      <w:pPr>
        <w:pStyle w:val="ListParagraph"/>
        <w:numPr>
          <w:ilvl w:val="0"/>
          <w:numId w:val="23"/>
        </w:numPr>
        <w:suppressAutoHyphens/>
        <w:autoSpaceDN w:val="0"/>
        <w:spacing w:line="254" w:lineRule="auto"/>
        <w:textAlignment w:val="baseline"/>
      </w:pPr>
      <w:r>
        <w:t>Include</w:t>
      </w:r>
      <w:ins w:id="1330" w:author="Carlos Diego" w:date="2021-03-31T16:46:00Z">
        <w:r w:rsidR="001C2EB4">
          <w:t>s</w:t>
        </w:r>
      </w:ins>
      <w:r>
        <w:t xml:space="preserve"> </w:t>
      </w:r>
      <w:ins w:id="1331" w:author="Carlos Diego" w:date="2021-03-31T16:46:00Z">
        <w:r w:rsidR="001C2EB4">
          <w:t xml:space="preserve">the </w:t>
        </w:r>
      </w:ins>
      <w:r>
        <w:t>accepted paper</w:t>
      </w:r>
    </w:p>
    <w:p w14:paraId="7363B7F7" w14:textId="48ABD5D3" w:rsidR="003830CA" w:rsidRDefault="001C2EB4" w:rsidP="003830CA">
      <w:pPr>
        <w:pStyle w:val="ListParagraph"/>
        <w:numPr>
          <w:ilvl w:val="0"/>
          <w:numId w:val="23"/>
        </w:numPr>
        <w:suppressAutoHyphens/>
        <w:autoSpaceDN w:val="0"/>
        <w:spacing w:line="254" w:lineRule="auto"/>
        <w:textAlignment w:val="baseline"/>
      </w:pPr>
      <w:ins w:id="1332" w:author="Carlos Diego" w:date="2021-03-31T16:46:00Z">
        <w:r>
          <w:t xml:space="preserve">Provides a </w:t>
        </w:r>
      </w:ins>
      <w:r w:rsidR="003830CA">
        <w:t>detailed README of how to run the tool</w:t>
      </w:r>
    </w:p>
    <w:p w14:paraId="53956382" w14:textId="3698830F" w:rsidR="003830CA" w:rsidRDefault="001C2EB4" w:rsidP="003830CA">
      <w:pPr>
        <w:pStyle w:val="ListParagraph"/>
        <w:numPr>
          <w:ilvl w:val="0"/>
          <w:numId w:val="23"/>
        </w:numPr>
        <w:suppressAutoHyphens/>
        <w:autoSpaceDN w:val="0"/>
        <w:spacing w:line="254" w:lineRule="auto"/>
        <w:textAlignment w:val="baseline"/>
      </w:pPr>
      <w:ins w:id="1333" w:author="Carlos Diego" w:date="2021-03-31T16:46:00Z">
        <w:r>
          <w:t xml:space="preserve">Includes </w:t>
        </w:r>
      </w:ins>
      <w:del w:id="1334" w:author="Carlos Diego" w:date="2021-03-31T16:46:00Z">
        <w:r w:rsidR="003830CA" w:rsidDel="001C2EB4">
          <w:delText xml:space="preserve">directory containing the </w:delText>
        </w:r>
      </w:del>
      <w:r w:rsidR="003830CA">
        <w:t xml:space="preserve">benchmarks </w:t>
      </w:r>
      <w:del w:id="1335" w:author="Carlos Diego" w:date="2021-03-31T16:46:00Z">
        <w:r w:rsidR="003830CA" w:rsidDel="001C2EB4">
          <w:delText xml:space="preserve">+ </w:delText>
        </w:r>
      </w:del>
      <w:ins w:id="1336" w:author="Carlos Diego" w:date="2021-03-31T16:46:00Z">
        <w:r>
          <w:t xml:space="preserve">with </w:t>
        </w:r>
      </w:ins>
      <w:r w:rsidR="003830CA">
        <w:t xml:space="preserve">tool </w:t>
      </w:r>
      <w:ins w:id="1337" w:author="Carlos Diego" w:date="2021-03-31T16:46:00Z">
        <w:r>
          <w:t>and/</w:t>
        </w:r>
      </w:ins>
      <w:r w:rsidR="003830CA">
        <w:t>or proof scripts</w:t>
      </w:r>
    </w:p>
    <w:p w14:paraId="251757E8" w14:textId="51E60CBB" w:rsidR="003830CA" w:rsidRDefault="001C2EB4" w:rsidP="003830CA">
      <w:pPr>
        <w:pStyle w:val="ListParagraph"/>
        <w:numPr>
          <w:ilvl w:val="0"/>
          <w:numId w:val="23"/>
        </w:numPr>
        <w:suppressAutoHyphens/>
        <w:autoSpaceDN w:val="0"/>
        <w:spacing w:line="254" w:lineRule="auto"/>
        <w:textAlignment w:val="baseline"/>
      </w:pPr>
      <w:ins w:id="1338" w:author="Carlos Diego" w:date="2021-03-31T16:47:00Z">
        <w:r>
          <w:t xml:space="preserve">Artifact shall be </w:t>
        </w:r>
      </w:ins>
      <w:r w:rsidR="003830CA">
        <w:t>easy to evaluate and yields expected results</w:t>
      </w:r>
    </w:p>
    <w:p w14:paraId="0B94256B" w14:textId="015A145F" w:rsidR="003830CA" w:rsidRDefault="001C2EB4" w:rsidP="003830CA">
      <w:pPr>
        <w:pStyle w:val="ListParagraph"/>
        <w:numPr>
          <w:ilvl w:val="0"/>
          <w:numId w:val="23"/>
        </w:numPr>
        <w:suppressAutoHyphens/>
        <w:autoSpaceDN w:val="0"/>
        <w:spacing w:line="254" w:lineRule="auto"/>
        <w:textAlignment w:val="baseline"/>
      </w:pPr>
      <w:ins w:id="1339" w:author="Carlos Diego" w:date="2021-03-31T16:47:00Z">
        <w:r>
          <w:t xml:space="preserve">Describes </w:t>
        </w:r>
      </w:ins>
      <w:r w:rsidR="003830CA">
        <w:t xml:space="preserve">how to reproduce most of the experimental </w:t>
      </w:r>
      <w:del w:id="1340" w:author="Carlos Diego" w:date="2021-03-31T16:47:00Z">
        <w:r w:rsidR="003830CA" w:rsidDel="001C2EB4">
          <w:delText>resilts</w:delText>
        </w:r>
      </w:del>
      <w:ins w:id="1341" w:author="Carlos Diego" w:date="2021-03-31T16:47:00Z">
        <w:r>
          <w:t>results</w:t>
        </w:r>
      </w:ins>
    </w:p>
    <w:p w14:paraId="4D6C2DF2" w14:textId="6DE83862" w:rsidR="003830CA" w:rsidRDefault="001C2EB4" w:rsidP="003830CA">
      <w:pPr>
        <w:pStyle w:val="ListParagraph"/>
        <w:numPr>
          <w:ilvl w:val="0"/>
          <w:numId w:val="23"/>
        </w:numPr>
        <w:suppressAutoHyphens/>
        <w:autoSpaceDN w:val="0"/>
        <w:spacing w:line="254" w:lineRule="auto"/>
        <w:textAlignment w:val="baseline"/>
      </w:pPr>
      <w:ins w:id="1342" w:author="Carlos Diego" w:date="2021-03-31T16:47:00Z">
        <w:r>
          <w:t xml:space="preserve">Provides a </w:t>
        </w:r>
      </w:ins>
      <w:del w:id="1343" w:author="Carlos Diego" w:date="2021-03-31T16:47:00Z">
        <w:r w:rsidR="003830CA" w:rsidDel="001C2EB4">
          <w:delText xml:space="preserve">keep the </w:delText>
        </w:r>
      </w:del>
      <w:ins w:id="1344" w:author="Carlos Diego" w:date="2021-03-31T16:47:00Z">
        <w:r>
          <w:t xml:space="preserve">simple </w:t>
        </w:r>
      </w:ins>
      <w:r w:rsidR="003830CA">
        <w:t xml:space="preserve">process </w:t>
      </w:r>
      <w:ins w:id="1345" w:author="Carlos Diego" w:date="2021-03-31T16:47:00Z">
        <w:r>
          <w:t>to run the tool</w:t>
        </w:r>
      </w:ins>
      <w:del w:id="1346" w:author="Carlos Diego" w:date="2021-03-31T16:47:00Z">
        <w:r w:rsidR="003830CA" w:rsidDel="001C2EB4">
          <w:delText>simple</w:delText>
        </w:r>
      </w:del>
    </w:p>
    <w:p w14:paraId="4A2B7FF8" w14:textId="323D58A4" w:rsidR="003830CA" w:rsidRDefault="001C2EB4" w:rsidP="003830CA">
      <w:pPr>
        <w:pStyle w:val="ListParagraph"/>
        <w:numPr>
          <w:ilvl w:val="0"/>
          <w:numId w:val="23"/>
        </w:numPr>
        <w:suppressAutoHyphens/>
        <w:autoSpaceDN w:val="0"/>
        <w:spacing w:line="254" w:lineRule="auto"/>
        <w:textAlignment w:val="baseline"/>
      </w:pPr>
      <w:ins w:id="1347" w:author="Carlos Diego" w:date="2021-03-31T16:47:00Z">
        <w:r>
          <w:t>D</w:t>
        </w:r>
      </w:ins>
      <w:del w:id="1348" w:author="Carlos Diego" w:date="2021-03-31T16:47:00Z">
        <w:r w:rsidR="003830CA" w:rsidDel="001C2EB4">
          <w:delText>detailed d</w:delText>
        </w:r>
      </w:del>
      <w:r w:rsidR="003830CA">
        <w:t>ocumentation assum</w:t>
      </w:r>
      <w:ins w:id="1349" w:author="Carlos Diego" w:date="2021-03-31T16:47:00Z">
        <w:r>
          <w:t>es</w:t>
        </w:r>
      </w:ins>
      <w:del w:id="1350" w:author="Carlos Diego" w:date="2021-03-31T16:47:00Z">
        <w:r w:rsidR="003830CA" w:rsidDel="001C2EB4">
          <w:delText>ing</w:delText>
        </w:r>
      </w:del>
      <w:r w:rsidR="003830CA">
        <w:t xml:space="preserve"> minim</w:t>
      </w:r>
      <w:del w:id="1351" w:author="Carlos Diego" w:date="2021-03-31T16:47:00Z">
        <w:r w:rsidR="003830CA" w:rsidDel="001C2EB4">
          <w:delText>u</w:delText>
        </w:r>
      </w:del>
      <w:ins w:id="1352" w:author="Carlos Diego" w:date="2021-03-31T16:47:00Z">
        <w:r>
          <w:t>al</w:t>
        </w:r>
      </w:ins>
      <w:del w:id="1353" w:author="Carlos Diego" w:date="2021-03-31T16:47:00Z">
        <w:r w:rsidR="003830CA" w:rsidDel="001C2EB4">
          <w:delText>m</w:delText>
        </w:r>
      </w:del>
      <w:r w:rsidR="003830CA">
        <w:t xml:space="preserve"> expertise</w:t>
      </w:r>
      <w:ins w:id="1354" w:author="Carlos Diego" w:date="2021-03-31T16:48:00Z">
        <w:r>
          <w:t xml:space="preserve"> of users</w:t>
        </w:r>
      </w:ins>
    </w:p>
    <w:p w14:paraId="01D92BE2" w14:textId="75E8219A" w:rsidR="003830CA" w:rsidRDefault="001C2EB4" w:rsidP="003830CA">
      <w:pPr>
        <w:pStyle w:val="ListParagraph"/>
        <w:numPr>
          <w:ilvl w:val="0"/>
          <w:numId w:val="23"/>
        </w:numPr>
        <w:suppressAutoHyphens/>
        <w:autoSpaceDN w:val="0"/>
        <w:spacing w:line="254" w:lineRule="auto"/>
        <w:textAlignment w:val="baseline"/>
      </w:pPr>
      <w:ins w:id="1355" w:author="Carlos Diego" w:date="2021-03-31T16:48:00Z">
        <w:r>
          <w:t xml:space="preserve">Artifact </w:t>
        </w:r>
      </w:ins>
      <w:r w:rsidR="003830CA">
        <w:t xml:space="preserve">should work without </w:t>
      </w:r>
      <w:del w:id="1356" w:author="Carlos Diego" w:date="2021-03-31T16:48:00Z">
        <w:r w:rsidR="003830CA" w:rsidDel="001C2EB4">
          <w:delText xml:space="preserve">a </w:delText>
        </w:r>
      </w:del>
      <w:r w:rsidR="003830CA">
        <w:t>network connection</w:t>
      </w:r>
    </w:p>
    <w:p w14:paraId="037527F7" w14:textId="63656967" w:rsidR="003830CA" w:rsidRDefault="001C2EB4" w:rsidP="00F746F2">
      <w:pPr>
        <w:pStyle w:val="ListParagraph"/>
        <w:numPr>
          <w:ilvl w:val="0"/>
          <w:numId w:val="23"/>
        </w:numPr>
        <w:suppressAutoHyphens/>
        <w:autoSpaceDN w:val="0"/>
        <w:spacing w:line="254" w:lineRule="auto"/>
        <w:textAlignment w:val="baseline"/>
      </w:pPr>
      <w:ins w:id="1357" w:author="Carlos Diego" w:date="2021-03-31T16:48:00Z">
        <w:r>
          <w:t xml:space="preserve">Provides a way of replicating the requite with </w:t>
        </w:r>
      </w:ins>
      <w:r w:rsidR="003830CA">
        <w:t>reasonably modest resources</w:t>
      </w:r>
      <w:ins w:id="1358" w:author="Carlos Diego" w:date="2021-04-02T14:32:00Z">
        <w:r w:rsidR="00F746F2">
          <w:t xml:space="preserve"> in a </w:t>
        </w:r>
        <w:r w:rsidR="00F746F2" w:rsidRPr="00F746F2">
          <w:t>reasonable amount of time to complete</w:t>
        </w:r>
      </w:ins>
    </w:p>
    <w:p w14:paraId="408ADE50" w14:textId="2163DC0F" w:rsidR="003830CA" w:rsidRDefault="003830CA" w:rsidP="003830CA">
      <w:pPr>
        <w:pStyle w:val="ListParagraph"/>
        <w:numPr>
          <w:ilvl w:val="0"/>
          <w:numId w:val="23"/>
        </w:numPr>
        <w:suppressAutoHyphens/>
        <w:autoSpaceDN w:val="0"/>
        <w:spacing w:line="254" w:lineRule="auto"/>
        <w:textAlignment w:val="baseline"/>
      </w:pPr>
      <w:del w:id="1359" w:author="Carlos Diego" w:date="2021-03-31T16:49:00Z">
        <w:r w:rsidDel="001C2EB4">
          <w:delText>i</w:delText>
        </w:r>
      </w:del>
      <w:ins w:id="1360" w:author="Carlos Diego" w:date="2021-03-31T16:49:00Z">
        <w:r w:rsidR="001C2EB4">
          <w:t>I</w:t>
        </w:r>
      </w:ins>
      <w:r>
        <w:t>nclude</w:t>
      </w:r>
      <w:ins w:id="1361" w:author="Carlos Diego" w:date="2021-03-31T16:49:00Z">
        <w:r w:rsidR="001C2EB4">
          <w:t>s</w:t>
        </w:r>
      </w:ins>
      <w:r>
        <w:t xml:space="preserve"> </w:t>
      </w:r>
      <w:ins w:id="1362" w:author="Carlos Diego" w:date="2021-03-31T16:49:00Z">
        <w:r w:rsidR="001C2EB4">
          <w:t xml:space="preserve">a </w:t>
        </w:r>
      </w:ins>
      <w:r>
        <w:t>simpler benchmark</w:t>
      </w:r>
      <w:ins w:id="1363" w:author="Carlos Diego" w:date="2021-03-31T16:49:00Z">
        <w:r w:rsidR="001C2EB4">
          <w:t xml:space="preserve"> set </w:t>
        </w:r>
      </w:ins>
    </w:p>
    <w:p w14:paraId="2A7F7AA5" w14:textId="6ADFFCD9" w:rsidR="003830CA" w:rsidRDefault="00000C6E" w:rsidP="003830CA">
      <w:pPr>
        <w:pStyle w:val="ListParagraph"/>
        <w:numPr>
          <w:ilvl w:val="0"/>
          <w:numId w:val="23"/>
        </w:numPr>
        <w:suppressAutoHyphens/>
        <w:autoSpaceDN w:val="0"/>
        <w:spacing w:line="254" w:lineRule="auto"/>
        <w:textAlignment w:val="baseline"/>
      </w:pPr>
      <w:ins w:id="1364" w:author="Carlos Diego" w:date="2021-03-31T16:49:00Z">
        <w:r>
          <w:t xml:space="preserve">Describes where to find </w:t>
        </w:r>
      </w:ins>
      <w:del w:id="1365" w:author="Carlos Diego" w:date="2021-03-31T16:49:00Z">
        <w:r w:rsidR="003830CA" w:rsidDel="00000C6E">
          <w:delText xml:space="preserve">point </w:delText>
        </w:r>
      </w:del>
      <w:r w:rsidR="003830CA">
        <w:t>the most relevant and interesting parts of the source tree code</w:t>
      </w:r>
    </w:p>
    <w:p w14:paraId="7790E374" w14:textId="3EC96859" w:rsidR="003830CA" w:rsidRDefault="00000C6E" w:rsidP="003830CA">
      <w:pPr>
        <w:pStyle w:val="ListParagraph"/>
        <w:numPr>
          <w:ilvl w:val="0"/>
          <w:numId w:val="23"/>
        </w:numPr>
        <w:suppressAutoHyphens/>
        <w:autoSpaceDN w:val="0"/>
        <w:spacing w:line="254" w:lineRule="auto"/>
        <w:textAlignment w:val="baseline"/>
      </w:pPr>
      <w:ins w:id="1366" w:author="Carlos Diego" w:date="2021-03-31T16:49:00Z">
        <w:r>
          <w:t>I</w:t>
        </w:r>
      </w:ins>
      <w:del w:id="1367" w:author="Carlos Diego" w:date="2021-03-31T16:49:00Z">
        <w:r w:rsidR="003830CA" w:rsidDel="00000C6E">
          <w:delText>i</w:delText>
        </w:r>
      </w:del>
      <w:r w:rsidR="003830CA">
        <w:t>nclude</w:t>
      </w:r>
      <w:ins w:id="1368" w:author="Carlos Diego" w:date="2021-03-31T16:49:00Z">
        <w:r>
          <w:t>s</w:t>
        </w:r>
      </w:ins>
      <w:r w:rsidR="003830CA">
        <w:t xml:space="preserve"> log files</w:t>
      </w:r>
      <w:ins w:id="1369" w:author="Carlos Diego" w:date="2021-03-31T16:50:00Z">
        <w:r>
          <w:t xml:space="preserve"> </w:t>
        </w:r>
      </w:ins>
      <w:del w:id="1370" w:author="Carlos Diego" w:date="2021-03-31T16:50:00Z">
        <w:r w:rsidR="003830CA" w:rsidDel="00000C6E">
          <w:delText xml:space="preserve">that were </w:delText>
        </w:r>
      </w:del>
      <w:r w:rsidR="003830CA">
        <w:t>produced by their tools</w:t>
      </w:r>
    </w:p>
    <w:p w14:paraId="0C72DF57" w14:textId="7B622091" w:rsidR="003830CA" w:rsidRDefault="00000C6E" w:rsidP="003830CA">
      <w:pPr>
        <w:pStyle w:val="ListParagraph"/>
        <w:numPr>
          <w:ilvl w:val="0"/>
          <w:numId w:val="23"/>
        </w:numPr>
        <w:suppressAutoHyphens/>
        <w:autoSpaceDN w:val="0"/>
        <w:spacing w:line="254" w:lineRule="auto"/>
        <w:textAlignment w:val="baseline"/>
      </w:pPr>
      <w:ins w:id="1371" w:author="Carlos Diego" w:date="2021-03-31T16:50:00Z">
        <w:r>
          <w:t xml:space="preserve">Includes </w:t>
        </w:r>
      </w:ins>
      <w:del w:id="1372" w:author="Carlos Diego" w:date="2021-03-31T16:50:00Z">
        <w:r w:rsidR="003830CA" w:rsidDel="00000C6E">
          <w:delText xml:space="preserve">point to </w:delText>
        </w:r>
      </w:del>
      <w:r w:rsidR="003830CA">
        <w:t>relevant log files</w:t>
      </w:r>
      <w:del w:id="1373" w:author="Carlos Diego" w:date="2021-03-31T16:51:00Z">
        <w:r w:rsidR="003830CA" w:rsidDel="00000C6E">
          <w:delText xml:space="preserve"> in the artifact description</w:delText>
        </w:r>
      </w:del>
    </w:p>
    <w:p w14:paraId="2DEECC5F" w14:textId="77777777" w:rsidR="003830CA" w:rsidRDefault="003830CA" w:rsidP="003830CA">
      <w:pPr>
        <w:suppressAutoHyphens/>
        <w:autoSpaceDN w:val="0"/>
        <w:spacing w:line="254" w:lineRule="auto"/>
        <w:textAlignment w:val="baseline"/>
      </w:pPr>
    </w:p>
    <w:p w14:paraId="3D232218" w14:textId="77777777" w:rsidR="003830CA" w:rsidRDefault="003830CA" w:rsidP="003830CA">
      <w:pPr>
        <w:pStyle w:val="Heading1"/>
      </w:pPr>
      <w:r>
        <w:lastRenderedPageBreak/>
        <w:t>References</w:t>
      </w:r>
    </w:p>
    <w:p w14:paraId="07DFB46F" w14:textId="77777777" w:rsidR="003830CA" w:rsidRDefault="003830CA" w:rsidP="003830CA">
      <w:pPr>
        <w:pStyle w:val="Bibliography"/>
      </w:pPr>
    </w:p>
    <w:p w14:paraId="37435593" w14:textId="77777777" w:rsidR="00AF12E2" w:rsidRPr="00AF12E2" w:rsidRDefault="003830CA" w:rsidP="00AF12E2">
      <w:pPr>
        <w:pStyle w:val="Bibliography"/>
        <w:rPr>
          <w:rFonts w:ascii="Calibri" w:hAnsi="Calibri" w:cs="Calibri"/>
        </w:rPr>
      </w:pPr>
      <w:r>
        <w:fldChar w:fldCharType="begin"/>
      </w:r>
      <w:r w:rsidR="00AF12E2">
        <w:instrText xml:space="preserve"> ADDIN ZOTERO_BIBL {"uncited":[],"omitted":[],"custom":[]} CSL_BIBLIOGRAPHY </w:instrText>
      </w:r>
      <w:r>
        <w:fldChar w:fldCharType="separate"/>
      </w:r>
      <w:r w:rsidR="00AF12E2" w:rsidRPr="00AF12E2">
        <w:rPr>
          <w:rFonts w:ascii="Calibri" w:hAnsi="Calibri" w:cs="Calibri"/>
        </w:rPr>
        <w:t>ACM, 2020. Artifact Review and Badging - Current [WWW Document]. URL https://www.acm.org/publications/policies/artifact-review-and-badging-current (accessed 3.18.21).</w:t>
      </w:r>
    </w:p>
    <w:p w14:paraId="2D36C40B" w14:textId="77777777" w:rsidR="00AF12E2" w:rsidRPr="00AF12E2" w:rsidRDefault="00AF12E2" w:rsidP="00AF12E2">
      <w:pPr>
        <w:pStyle w:val="Bibliography"/>
        <w:rPr>
          <w:rFonts w:ascii="Calibri" w:hAnsi="Calibri" w:cs="Calibri"/>
        </w:rPr>
      </w:pPr>
      <w:proofErr w:type="spellStart"/>
      <w:r w:rsidRPr="00AF12E2">
        <w:rPr>
          <w:rFonts w:ascii="Calibri" w:hAnsi="Calibri" w:cs="Calibri"/>
        </w:rPr>
        <w:t>Alsudais</w:t>
      </w:r>
      <w:proofErr w:type="spellEnd"/>
      <w:r w:rsidRPr="00AF12E2">
        <w:rPr>
          <w:rFonts w:ascii="Calibri" w:hAnsi="Calibri" w:cs="Calibri"/>
        </w:rPr>
        <w:t xml:space="preserve">, A., 2021. In-code citation practices in open research software libraries. Journal of </w:t>
      </w:r>
      <w:proofErr w:type="spellStart"/>
      <w:r w:rsidRPr="00AF12E2">
        <w:rPr>
          <w:rFonts w:ascii="Calibri" w:hAnsi="Calibri" w:cs="Calibri"/>
        </w:rPr>
        <w:t>Informetrics</w:t>
      </w:r>
      <w:proofErr w:type="spellEnd"/>
      <w:r w:rsidRPr="00AF12E2">
        <w:rPr>
          <w:rFonts w:ascii="Calibri" w:hAnsi="Calibri" w:cs="Calibri"/>
        </w:rPr>
        <w:t xml:space="preserve"> 15, 101139. https://doi.org/10.1016/j.joi.2021.101139</w:t>
      </w:r>
    </w:p>
    <w:p w14:paraId="290BAA19" w14:textId="77777777" w:rsidR="00AF12E2" w:rsidRPr="00AF12E2" w:rsidRDefault="00AF12E2" w:rsidP="00AF12E2">
      <w:pPr>
        <w:pStyle w:val="Bibliography"/>
        <w:rPr>
          <w:rFonts w:ascii="Calibri" w:hAnsi="Calibri" w:cs="Calibri"/>
        </w:rPr>
      </w:pPr>
      <w:r w:rsidRPr="00AF12E2">
        <w:rPr>
          <w:rFonts w:ascii="Calibri" w:hAnsi="Calibri" w:cs="Calibri"/>
        </w:rPr>
        <w:t>CAV, 2019. Artifacts | CAV 2019. URL http://i-cav.org/2019/artifacts/ (accessed 3.18.21).</w:t>
      </w:r>
    </w:p>
    <w:p w14:paraId="3F893B3A" w14:textId="77777777" w:rsidR="00AF12E2" w:rsidRPr="00AF12E2" w:rsidRDefault="00AF12E2" w:rsidP="00AF12E2">
      <w:pPr>
        <w:pStyle w:val="Bibliography"/>
        <w:rPr>
          <w:rFonts w:ascii="Calibri" w:hAnsi="Calibri" w:cs="Calibri"/>
        </w:rPr>
      </w:pPr>
      <w:r w:rsidRPr="00AF12E2">
        <w:rPr>
          <w:rFonts w:ascii="Calibri" w:hAnsi="Calibri" w:cs="Calibri"/>
        </w:rPr>
        <w:t>EMSE, 2021a. EMSE Open Science Initiative [WWW Document]. URL https://github.com/emsejournal/openscience/blob/master/README.md (accessed 3.18.21).</w:t>
      </w:r>
    </w:p>
    <w:p w14:paraId="0EB1F81D" w14:textId="77777777" w:rsidR="00AF12E2" w:rsidRPr="00AF12E2" w:rsidRDefault="00AF12E2" w:rsidP="00AF12E2">
      <w:pPr>
        <w:pStyle w:val="Bibliography"/>
        <w:rPr>
          <w:rFonts w:ascii="Calibri" w:hAnsi="Calibri" w:cs="Calibri"/>
        </w:rPr>
      </w:pPr>
      <w:r w:rsidRPr="00AF12E2">
        <w:rPr>
          <w:rFonts w:ascii="Calibri" w:hAnsi="Calibri" w:cs="Calibri"/>
        </w:rPr>
        <w:t>EMSE, 2021b. EMSE Open science - Evaluation Criteria [WWW Document]. GitHub. URL https://github.com/emsejournal/openscience/blob/master/review-criteria.md (accessed 3.18.21).</w:t>
      </w:r>
    </w:p>
    <w:p w14:paraId="5C88346B" w14:textId="77777777" w:rsidR="00AF12E2" w:rsidRPr="00AF12E2" w:rsidRDefault="00AF12E2" w:rsidP="00AF12E2">
      <w:pPr>
        <w:pStyle w:val="Bibliography"/>
        <w:rPr>
          <w:rFonts w:ascii="Calibri" w:hAnsi="Calibri" w:cs="Calibri"/>
        </w:rPr>
      </w:pPr>
      <w:r w:rsidRPr="00AF12E2">
        <w:rPr>
          <w:rFonts w:ascii="Calibri" w:hAnsi="Calibri" w:cs="Calibri"/>
        </w:rPr>
        <w:t>JORS, 2021. The Journal of Open Research Software - Editorial Policies [WWW Document]. URL http://openresearchsoftware.metajnl.com/about/editorialpolicies/ (accessed 3.18.21).</w:t>
      </w:r>
    </w:p>
    <w:p w14:paraId="704FDC70" w14:textId="77777777" w:rsidR="00AF12E2" w:rsidRPr="00AF12E2" w:rsidRDefault="00AF12E2" w:rsidP="00AF12E2">
      <w:pPr>
        <w:pStyle w:val="Bibliography"/>
        <w:rPr>
          <w:rFonts w:ascii="Calibri" w:hAnsi="Calibri" w:cs="Calibri"/>
        </w:rPr>
      </w:pPr>
      <w:r w:rsidRPr="00AF12E2">
        <w:rPr>
          <w:rFonts w:ascii="Calibri" w:hAnsi="Calibri" w:cs="Calibri"/>
        </w:rPr>
        <w:t>Katz, D.S., Niemeyer, K.E., Smith, A.M., 2018. Publish your software: Introducing the Journal of Open Source Software (JOSS). Computing in Science Engineering 20, 84–88. https://doi.org/10.1109/MCSE.2018.03221930</w:t>
      </w:r>
    </w:p>
    <w:p w14:paraId="42C8A049" w14:textId="77777777" w:rsidR="00AF12E2" w:rsidRPr="00AF12E2" w:rsidRDefault="00AF12E2" w:rsidP="00AF12E2">
      <w:pPr>
        <w:pStyle w:val="Bibliography"/>
        <w:rPr>
          <w:rFonts w:ascii="Calibri" w:hAnsi="Calibri" w:cs="Calibri"/>
        </w:rPr>
      </w:pPr>
      <w:r w:rsidRPr="00AF12E2">
        <w:rPr>
          <w:rFonts w:ascii="Calibri" w:hAnsi="Calibri" w:cs="Calibri"/>
        </w:rPr>
        <w:t xml:space="preserve">Méndez </w:t>
      </w:r>
      <w:proofErr w:type="spellStart"/>
      <w:r w:rsidRPr="00AF12E2">
        <w:rPr>
          <w:rFonts w:ascii="Calibri" w:hAnsi="Calibri" w:cs="Calibri"/>
        </w:rPr>
        <w:t>Fernández</w:t>
      </w:r>
      <w:proofErr w:type="spellEnd"/>
      <w:r w:rsidRPr="00AF12E2">
        <w:rPr>
          <w:rFonts w:ascii="Calibri" w:hAnsi="Calibri" w:cs="Calibri"/>
        </w:rPr>
        <w:t xml:space="preserve">, D., </w:t>
      </w:r>
      <w:proofErr w:type="spellStart"/>
      <w:r w:rsidRPr="00AF12E2">
        <w:rPr>
          <w:rFonts w:ascii="Calibri" w:hAnsi="Calibri" w:cs="Calibri"/>
        </w:rPr>
        <w:t>Monperrus</w:t>
      </w:r>
      <w:proofErr w:type="spellEnd"/>
      <w:r w:rsidRPr="00AF12E2">
        <w:rPr>
          <w:rFonts w:ascii="Calibri" w:hAnsi="Calibri" w:cs="Calibri"/>
        </w:rPr>
        <w:t xml:space="preserve">, M., </w:t>
      </w:r>
      <w:proofErr w:type="spellStart"/>
      <w:r w:rsidRPr="00AF12E2">
        <w:rPr>
          <w:rFonts w:ascii="Calibri" w:hAnsi="Calibri" w:cs="Calibri"/>
        </w:rPr>
        <w:t>Feldt</w:t>
      </w:r>
      <w:proofErr w:type="spellEnd"/>
      <w:r w:rsidRPr="00AF12E2">
        <w:rPr>
          <w:rFonts w:ascii="Calibri" w:hAnsi="Calibri" w:cs="Calibri"/>
        </w:rPr>
        <w:t xml:space="preserve">, R., Zimmermann, T., 2019. The open science initiative of the Empirical Software Engineering journal. </w:t>
      </w:r>
      <w:proofErr w:type="spellStart"/>
      <w:r w:rsidRPr="00AF12E2">
        <w:rPr>
          <w:rFonts w:ascii="Calibri" w:hAnsi="Calibri" w:cs="Calibri"/>
        </w:rPr>
        <w:t>Empir</w:t>
      </w:r>
      <w:proofErr w:type="spellEnd"/>
      <w:r w:rsidRPr="00AF12E2">
        <w:rPr>
          <w:rFonts w:ascii="Calibri" w:hAnsi="Calibri" w:cs="Calibri"/>
        </w:rPr>
        <w:t xml:space="preserve"> Software </w:t>
      </w:r>
      <w:proofErr w:type="spellStart"/>
      <w:r w:rsidRPr="00AF12E2">
        <w:rPr>
          <w:rFonts w:ascii="Calibri" w:hAnsi="Calibri" w:cs="Calibri"/>
        </w:rPr>
        <w:t>Eng</w:t>
      </w:r>
      <w:proofErr w:type="spellEnd"/>
      <w:r w:rsidRPr="00AF12E2">
        <w:rPr>
          <w:rFonts w:ascii="Calibri" w:hAnsi="Calibri" w:cs="Calibri"/>
        </w:rPr>
        <w:t xml:space="preserve"> 24, 1057–1060. https://doi.org/10.1007/s10664-019-09712-x</w:t>
      </w:r>
    </w:p>
    <w:p w14:paraId="25B9E411" w14:textId="77777777" w:rsidR="00AF12E2" w:rsidRPr="00AF12E2" w:rsidRDefault="00AF12E2" w:rsidP="00AF12E2">
      <w:pPr>
        <w:pStyle w:val="Bibliography"/>
        <w:rPr>
          <w:rFonts w:ascii="Calibri" w:hAnsi="Calibri" w:cs="Calibri"/>
        </w:rPr>
      </w:pPr>
      <w:proofErr w:type="spellStart"/>
      <w:r w:rsidRPr="00AF12E2">
        <w:rPr>
          <w:rFonts w:ascii="Calibri" w:hAnsi="Calibri" w:cs="Calibri"/>
        </w:rPr>
        <w:t>Monperrus</w:t>
      </w:r>
      <w:proofErr w:type="spellEnd"/>
      <w:r w:rsidRPr="00AF12E2">
        <w:rPr>
          <w:rFonts w:ascii="Calibri" w:hAnsi="Calibri" w:cs="Calibri"/>
        </w:rPr>
        <w:t>, M., 2019. How to make a good open-science repository? [WWW Document]. Research Data at Springer Nature. URL https://researchdata.springernature.com/posts/57389-how-to-make-a-good-open-science-repository (accessed 3.19.21).</w:t>
      </w:r>
    </w:p>
    <w:p w14:paraId="676F27F4" w14:textId="77777777" w:rsidR="00AF12E2" w:rsidRPr="00AF12E2" w:rsidRDefault="00AF12E2" w:rsidP="00AF12E2">
      <w:pPr>
        <w:pStyle w:val="Bibliography"/>
        <w:rPr>
          <w:rFonts w:ascii="Calibri" w:hAnsi="Calibri" w:cs="Calibri"/>
        </w:rPr>
      </w:pPr>
      <w:r w:rsidRPr="00AF12E2">
        <w:rPr>
          <w:rFonts w:ascii="Calibri" w:hAnsi="Calibri" w:cs="Calibri"/>
        </w:rPr>
        <w:t>NASA, 2021. NASA Open Source Software [WWW Document]. URL https://code.nasa.gov/ (accessed 3.18.21).</w:t>
      </w:r>
    </w:p>
    <w:p w14:paraId="2E5CBC4B" w14:textId="77777777" w:rsidR="00AF12E2" w:rsidRPr="00AF12E2" w:rsidRDefault="00AF12E2" w:rsidP="00AF12E2">
      <w:pPr>
        <w:pStyle w:val="Bibliography"/>
        <w:rPr>
          <w:rFonts w:ascii="Calibri" w:hAnsi="Calibri" w:cs="Calibri"/>
        </w:rPr>
      </w:pPr>
      <w:proofErr w:type="spellStart"/>
      <w:r w:rsidRPr="00AF12E2">
        <w:rPr>
          <w:rFonts w:ascii="Calibri" w:hAnsi="Calibri" w:cs="Calibri"/>
        </w:rPr>
        <w:t>Prana</w:t>
      </w:r>
      <w:proofErr w:type="spellEnd"/>
      <w:r w:rsidRPr="00AF12E2">
        <w:rPr>
          <w:rFonts w:ascii="Calibri" w:hAnsi="Calibri" w:cs="Calibri"/>
        </w:rPr>
        <w:t xml:space="preserve">, G.A.A., </w:t>
      </w:r>
      <w:proofErr w:type="spellStart"/>
      <w:r w:rsidRPr="00AF12E2">
        <w:rPr>
          <w:rFonts w:ascii="Calibri" w:hAnsi="Calibri" w:cs="Calibri"/>
        </w:rPr>
        <w:t>Treude</w:t>
      </w:r>
      <w:proofErr w:type="spellEnd"/>
      <w:r w:rsidRPr="00AF12E2">
        <w:rPr>
          <w:rFonts w:ascii="Calibri" w:hAnsi="Calibri" w:cs="Calibri"/>
        </w:rPr>
        <w:t xml:space="preserve">, C., </w:t>
      </w:r>
      <w:proofErr w:type="spellStart"/>
      <w:r w:rsidRPr="00AF12E2">
        <w:rPr>
          <w:rFonts w:ascii="Calibri" w:hAnsi="Calibri" w:cs="Calibri"/>
        </w:rPr>
        <w:t>Thung</w:t>
      </w:r>
      <w:proofErr w:type="spellEnd"/>
      <w:r w:rsidRPr="00AF12E2">
        <w:rPr>
          <w:rFonts w:ascii="Calibri" w:hAnsi="Calibri" w:cs="Calibri"/>
        </w:rPr>
        <w:t xml:space="preserve">, F., </w:t>
      </w:r>
      <w:proofErr w:type="spellStart"/>
      <w:r w:rsidRPr="00AF12E2">
        <w:rPr>
          <w:rFonts w:ascii="Calibri" w:hAnsi="Calibri" w:cs="Calibri"/>
        </w:rPr>
        <w:t>Atapattu</w:t>
      </w:r>
      <w:proofErr w:type="spellEnd"/>
      <w:r w:rsidRPr="00AF12E2">
        <w:rPr>
          <w:rFonts w:ascii="Calibri" w:hAnsi="Calibri" w:cs="Calibri"/>
        </w:rPr>
        <w:t xml:space="preserve">, T., Lo, D., 2019. Categorizing the Content of GitHub README Files. </w:t>
      </w:r>
      <w:proofErr w:type="spellStart"/>
      <w:r w:rsidRPr="00AF12E2">
        <w:rPr>
          <w:rFonts w:ascii="Calibri" w:hAnsi="Calibri" w:cs="Calibri"/>
        </w:rPr>
        <w:t>Empir</w:t>
      </w:r>
      <w:proofErr w:type="spellEnd"/>
      <w:r w:rsidRPr="00AF12E2">
        <w:rPr>
          <w:rFonts w:ascii="Calibri" w:hAnsi="Calibri" w:cs="Calibri"/>
        </w:rPr>
        <w:t xml:space="preserve"> Software </w:t>
      </w:r>
      <w:proofErr w:type="spellStart"/>
      <w:r w:rsidRPr="00AF12E2">
        <w:rPr>
          <w:rFonts w:ascii="Calibri" w:hAnsi="Calibri" w:cs="Calibri"/>
        </w:rPr>
        <w:t>Eng</w:t>
      </w:r>
      <w:proofErr w:type="spellEnd"/>
      <w:r w:rsidRPr="00AF12E2">
        <w:rPr>
          <w:rFonts w:ascii="Calibri" w:hAnsi="Calibri" w:cs="Calibri"/>
        </w:rPr>
        <w:t xml:space="preserve"> 24, 1296–1327. https://doi.org/10.1007/s10664-018-9660-3</w:t>
      </w:r>
    </w:p>
    <w:p w14:paraId="36B05E5E" w14:textId="77777777" w:rsidR="00AF12E2" w:rsidRPr="00AF12E2" w:rsidRDefault="00AF12E2" w:rsidP="00AF12E2">
      <w:pPr>
        <w:pStyle w:val="Bibliography"/>
        <w:rPr>
          <w:rFonts w:ascii="Calibri" w:hAnsi="Calibri" w:cs="Calibri"/>
        </w:rPr>
      </w:pPr>
      <w:r w:rsidRPr="00AF12E2">
        <w:rPr>
          <w:rFonts w:ascii="Calibri" w:hAnsi="Calibri" w:cs="Calibri"/>
        </w:rPr>
        <w:t>TACAS, 2019. TACAS 2019 - ETAPS 2019 [WWW Document]. URL https://conf.researchr.org/track/etaps-2019/tacas-2019-papers#Artifact-Evaluation (accessed 3.18.21).</w:t>
      </w:r>
    </w:p>
    <w:p w14:paraId="2720FCD0" w14:textId="77777777" w:rsidR="00AF12E2" w:rsidRPr="00AF12E2" w:rsidRDefault="00AF12E2" w:rsidP="00AF12E2">
      <w:pPr>
        <w:pStyle w:val="Bibliography"/>
        <w:rPr>
          <w:rFonts w:ascii="Calibri" w:hAnsi="Calibri" w:cs="Calibri"/>
        </w:rPr>
      </w:pPr>
      <w:r w:rsidRPr="00AF12E2">
        <w:rPr>
          <w:rFonts w:ascii="Calibri" w:hAnsi="Calibri" w:cs="Calibri"/>
        </w:rPr>
        <w:t xml:space="preserve">Wilson, G., Bryan, J., Cranston, K., </w:t>
      </w:r>
      <w:proofErr w:type="spellStart"/>
      <w:r w:rsidRPr="00AF12E2">
        <w:rPr>
          <w:rFonts w:ascii="Calibri" w:hAnsi="Calibri" w:cs="Calibri"/>
        </w:rPr>
        <w:t>Kitzes</w:t>
      </w:r>
      <w:proofErr w:type="spellEnd"/>
      <w:r w:rsidRPr="00AF12E2">
        <w:rPr>
          <w:rFonts w:ascii="Calibri" w:hAnsi="Calibri" w:cs="Calibri"/>
        </w:rPr>
        <w:t xml:space="preserve">, J., </w:t>
      </w:r>
      <w:proofErr w:type="spellStart"/>
      <w:r w:rsidRPr="00AF12E2">
        <w:rPr>
          <w:rFonts w:ascii="Calibri" w:hAnsi="Calibri" w:cs="Calibri"/>
        </w:rPr>
        <w:t>Nederbragt</w:t>
      </w:r>
      <w:proofErr w:type="spellEnd"/>
      <w:r w:rsidRPr="00AF12E2">
        <w:rPr>
          <w:rFonts w:ascii="Calibri" w:hAnsi="Calibri" w:cs="Calibri"/>
        </w:rPr>
        <w:t>, L., Teal, T.K., 2017. Good enough practices in scientific computing. PLOS Computational Biology 13, e1005510. https://doi.org/10.1371/journal.pcbi.1005510</w:t>
      </w:r>
    </w:p>
    <w:p w14:paraId="3A2A6302" w14:textId="378F8809" w:rsidR="003830CA" w:rsidRDefault="003830CA" w:rsidP="003830CA">
      <w:pPr>
        <w:suppressAutoHyphens/>
        <w:autoSpaceDN w:val="0"/>
        <w:spacing w:line="254" w:lineRule="auto"/>
        <w:textAlignment w:val="baseline"/>
      </w:pPr>
      <w:r>
        <w:fldChar w:fldCharType="end"/>
      </w:r>
    </w:p>
    <w:sectPr w:rsidR="003830CA">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4" w:author="Carlos Diego" w:date="2021-03-29T17:51:00Z" w:initials="CD">
    <w:p w14:paraId="260CD7DC" w14:textId="77777777" w:rsidR="007233D6" w:rsidRDefault="007233D6" w:rsidP="00EC2EE5">
      <w:pPr>
        <w:pStyle w:val="ListParagraph"/>
        <w:suppressAutoHyphens/>
        <w:autoSpaceDN w:val="0"/>
        <w:spacing w:line="254" w:lineRule="auto"/>
        <w:ind w:left="0"/>
        <w:contextualSpacing w:val="0"/>
        <w:textAlignment w:val="baseline"/>
      </w:pPr>
      <w:r>
        <w:rPr>
          <w:rStyle w:val="CommentReference"/>
        </w:rPr>
        <w:annotationRef/>
      </w:r>
      <w:r>
        <w:rPr>
          <w:rStyle w:val="CommentReference"/>
        </w:rPr>
        <w:t>Redundant when compared to “</w:t>
      </w:r>
      <w:r>
        <w:t>Artifact is permanently available for retrieval”</w:t>
      </w:r>
    </w:p>
  </w:comment>
  <w:comment w:id="161" w:author="Carlos Diego" w:date="2021-03-29T18:13:00Z" w:initials="CD">
    <w:p w14:paraId="55C1D468" w14:textId="77777777" w:rsidR="007233D6" w:rsidRDefault="007233D6" w:rsidP="00A94DB2">
      <w:pPr>
        <w:pStyle w:val="ListParagraph"/>
        <w:suppressAutoHyphens/>
        <w:autoSpaceDN w:val="0"/>
        <w:spacing w:line="254" w:lineRule="auto"/>
        <w:ind w:left="0"/>
        <w:contextualSpacing w:val="0"/>
        <w:textAlignment w:val="baseline"/>
      </w:pPr>
      <w:r>
        <w:rPr>
          <w:rStyle w:val="CommentReference"/>
        </w:rPr>
        <w:annotationRef/>
      </w:r>
      <w:r>
        <w:t>Removed. Redundant compared to “Describe how the artifacts can be exercised”</w:t>
      </w:r>
    </w:p>
    <w:p w14:paraId="07FE908C" w14:textId="77777777" w:rsidR="007233D6" w:rsidRDefault="007233D6">
      <w:pPr>
        <w:pStyle w:val="CommentText"/>
      </w:pPr>
    </w:p>
  </w:comment>
  <w:comment w:id="663" w:author="Carlos Diego" w:date="2021-03-30T10:05:00Z" w:initials="CD">
    <w:p w14:paraId="25358190" w14:textId="0CAC937C" w:rsidR="007233D6" w:rsidRDefault="007233D6" w:rsidP="009735CF">
      <w:pPr>
        <w:pStyle w:val="ListParagraph"/>
        <w:suppressAutoHyphens/>
        <w:autoSpaceDN w:val="0"/>
        <w:spacing w:line="254" w:lineRule="auto"/>
        <w:ind w:left="0"/>
        <w:contextualSpacing w:val="0"/>
        <w:textAlignment w:val="baseline"/>
      </w:pPr>
      <w:r>
        <w:rPr>
          <w:rStyle w:val="CommentReference"/>
        </w:rPr>
        <w:annotationRef/>
      </w:r>
      <w:r>
        <w:t>Redundant. “The package uses appropriate license”</w:t>
      </w:r>
    </w:p>
    <w:p w14:paraId="4BAA0B33" w14:textId="557C8635" w:rsidR="007233D6" w:rsidRDefault="007233D6">
      <w:pPr>
        <w:pStyle w:val="CommentText"/>
      </w:pP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60CD7DC" w15:done="0"/>
  <w15:commentEx w15:paraId="07FE908C" w15:done="0"/>
  <w15:commentEx w15:paraId="4BAA0B3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CF7F40"/>
    <w:multiLevelType w:val="multilevel"/>
    <w:tmpl w:val="2ADED9B6"/>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482775B"/>
    <w:multiLevelType w:val="multilevel"/>
    <w:tmpl w:val="BED0C9A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D95272F"/>
    <w:multiLevelType w:val="multilevel"/>
    <w:tmpl w:val="DDD000B0"/>
    <w:lvl w:ilvl="0">
      <w:numFmt w:val="bullet"/>
      <w:lvlText w:val=""/>
      <w:lvlJc w:val="left"/>
      <w:pPr>
        <w:ind w:left="720" w:hanging="360"/>
      </w:pPr>
      <w:rPr>
        <w:rFonts w:ascii="Symbol" w:hAnsi="Symbo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5FF5B28"/>
    <w:multiLevelType w:val="multilevel"/>
    <w:tmpl w:val="BF20E1B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4" w15:restartNumberingAfterBreak="0">
    <w:nsid w:val="299441F3"/>
    <w:multiLevelType w:val="multilevel"/>
    <w:tmpl w:val="7B0C19C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2BBC7F43"/>
    <w:multiLevelType w:val="hybridMultilevel"/>
    <w:tmpl w:val="1966B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4B03A0"/>
    <w:multiLevelType w:val="hybridMultilevel"/>
    <w:tmpl w:val="5C34B916"/>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7" w15:restartNumberingAfterBreak="0">
    <w:nsid w:val="32676304"/>
    <w:multiLevelType w:val="multilevel"/>
    <w:tmpl w:val="DBCE1A1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8" w15:restartNumberingAfterBreak="0">
    <w:nsid w:val="34403C59"/>
    <w:multiLevelType w:val="multilevel"/>
    <w:tmpl w:val="B3EAB83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9" w15:restartNumberingAfterBreak="0">
    <w:nsid w:val="34F85CAC"/>
    <w:multiLevelType w:val="hybridMultilevel"/>
    <w:tmpl w:val="F0D6C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3F168D"/>
    <w:multiLevelType w:val="hybridMultilevel"/>
    <w:tmpl w:val="C2863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AD1ABC"/>
    <w:multiLevelType w:val="hybridMultilevel"/>
    <w:tmpl w:val="97F06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666BF5"/>
    <w:multiLevelType w:val="hybridMultilevel"/>
    <w:tmpl w:val="E4C4D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9A509F2"/>
    <w:multiLevelType w:val="multilevel"/>
    <w:tmpl w:val="5456E7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7FC44ECD"/>
    <w:multiLevelType w:val="hybridMultilevel"/>
    <w:tmpl w:val="C0948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9"/>
  </w:num>
  <w:num w:numId="12">
    <w:abstractNumId w:val="10"/>
  </w:num>
  <w:num w:numId="13">
    <w:abstractNumId w:val="6"/>
  </w:num>
  <w:num w:numId="14">
    <w:abstractNumId w:val="2"/>
  </w:num>
  <w:num w:numId="15">
    <w:abstractNumId w:val="0"/>
  </w:num>
  <w:num w:numId="16">
    <w:abstractNumId w:val="7"/>
  </w:num>
  <w:num w:numId="17">
    <w:abstractNumId w:val="4"/>
  </w:num>
  <w:num w:numId="18">
    <w:abstractNumId w:val="3"/>
  </w:num>
  <w:num w:numId="19">
    <w:abstractNumId w:val="8"/>
  </w:num>
  <w:num w:numId="20">
    <w:abstractNumId w:val="13"/>
  </w:num>
  <w:num w:numId="21">
    <w:abstractNumId w:val="14"/>
  </w:num>
  <w:num w:numId="22">
    <w:abstractNumId w:val="12"/>
  </w:num>
  <w:num w:numId="23">
    <w:abstractNumId w:val="11"/>
  </w:num>
  <w:num w:numId="24">
    <w:abstractNumId w:val="5"/>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rlos Diego">
    <w15:presenceInfo w15:providerId="Windows Live" w15:userId="eacfe491c16054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2D8"/>
    <w:rsid w:val="00000C6E"/>
    <w:rsid w:val="00030B05"/>
    <w:rsid w:val="000412B9"/>
    <w:rsid w:val="00085B01"/>
    <w:rsid w:val="000B1FD1"/>
    <w:rsid w:val="000E5A89"/>
    <w:rsid w:val="001A7033"/>
    <w:rsid w:val="001C2EB4"/>
    <w:rsid w:val="002D32D8"/>
    <w:rsid w:val="003830CA"/>
    <w:rsid w:val="003F36EC"/>
    <w:rsid w:val="00402E3A"/>
    <w:rsid w:val="00421DCC"/>
    <w:rsid w:val="00483F67"/>
    <w:rsid w:val="0048598E"/>
    <w:rsid w:val="004E17C9"/>
    <w:rsid w:val="00520E0B"/>
    <w:rsid w:val="005E3BC0"/>
    <w:rsid w:val="006D79BD"/>
    <w:rsid w:val="007233D6"/>
    <w:rsid w:val="00736B1F"/>
    <w:rsid w:val="007372CE"/>
    <w:rsid w:val="007C2627"/>
    <w:rsid w:val="00822EB8"/>
    <w:rsid w:val="008862A4"/>
    <w:rsid w:val="008F2EF5"/>
    <w:rsid w:val="00927BD2"/>
    <w:rsid w:val="009735CF"/>
    <w:rsid w:val="00A94DB2"/>
    <w:rsid w:val="00AF12E2"/>
    <w:rsid w:val="00B23168"/>
    <w:rsid w:val="00C77949"/>
    <w:rsid w:val="00CC313C"/>
    <w:rsid w:val="00CE5111"/>
    <w:rsid w:val="00D02212"/>
    <w:rsid w:val="00D34DD1"/>
    <w:rsid w:val="00D40615"/>
    <w:rsid w:val="00DD6C9B"/>
    <w:rsid w:val="00E13358"/>
    <w:rsid w:val="00E66D6B"/>
    <w:rsid w:val="00E82754"/>
    <w:rsid w:val="00EC2EE5"/>
    <w:rsid w:val="00EC36C8"/>
    <w:rsid w:val="00F746F2"/>
    <w:rsid w:val="00FF6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CE0E5"/>
  <w15:chartTrackingRefBased/>
  <w15:docId w15:val="{A83B47C4-7740-4BFF-A4DE-43B9EF6821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32D8"/>
  </w:style>
  <w:style w:type="paragraph" w:styleId="Heading1">
    <w:name w:val="heading 1"/>
    <w:basedOn w:val="Normal"/>
    <w:next w:val="Normal"/>
    <w:link w:val="Heading1Char"/>
    <w:uiPriority w:val="9"/>
    <w:qFormat/>
    <w:rsid w:val="002D32D8"/>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2D32D8"/>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2D32D8"/>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2D32D8"/>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2D32D8"/>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2D32D8"/>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2D32D8"/>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D32D8"/>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D32D8"/>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D32D8"/>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2D32D8"/>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2D32D8"/>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2D32D8"/>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2D32D8"/>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2D32D8"/>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2D32D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D32D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D32D8"/>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D32D8"/>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2D32D8"/>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2D32D8"/>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2D32D8"/>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2D32D8"/>
    <w:rPr>
      <w:color w:val="5A5A5A" w:themeColor="text1" w:themeTint="A5"/>
      <w:spacing w:val="10"/>
    </w:rPr>
  </w:style>
  <w:style w:type="character" w:styleId="Strong">
    <w:name w:val="Strong"/>
    <w:basedOn w:val="DefaultParagraphFont"/>
    <w:uiPriority w:val="22"/>
    <w:qFormat/>
    <w:rsid w:val="002D32D8"/>
    <w:rPr>
      <w:b/>
      <w:bCs/>
      <w:color w:val="000000" w:themeColor="text1"/>
    </w:rPr>
  </w:style>
  <w:style w:type="character" w:styleId="Emphasis">
    <w:name w:val="Emphasis"/>
    <w:basedOn w:val="DefaultParagraphFont"/>
    <w:uiPriority w:val="20"/>
    <w:qFormat/>
    <w:rsid w:val="002D32D8"/>
    <w:rPr>
      <w:i/>
      <w:iCs/>
      <w:color w:val="auto"/>
    </w:rPr>
  </w:style>
  <w:style w:type="paragraph" w:styleId="NoSpacing">
    <w:name w:val="No Spacing"/>
    <w:uiPriority w:val="1"/>
    <w:qFormat/>
    <w:rsid w:val="002D32D8"/>
    <w:pPr>
      <w:spacing w:after="0" w:line="240" w:lineRule="auto"/>
    </w:pPr>
  </w:style>
  <w:style w:type="paragraph" w:styleId="Quote">
    <w:name w:val="Quote"/>
    <w:basedOn w:val="Normal"/>
    <w:next w:val="Normal"/>
    <w:link w:val="QuoteChar"/>
    <w:uiPriority w:val="29"/>
    <w:qFormat/>
    <w:rsid w:val="002D32D8"/>
    <w:pPr>
      <w:spacing w:before="160"/>
      <w:ind w:left="720" w:right="720"/>
    </w:pPr>
    <w:rPr>
      <w:i/>
      <w:iCs/>
      <w:color w:val="000000" w:themeColor="text1"/>
    </w:rPr>
  </w:style>
  <w:style w:type="character" w:customStyle="1" w:styleId="QuoteChar">
    <w:name w:val="Quote Char"/>
    <w:basedOn w:val="DefaultParagraphFont"/>
    <w:link w:val="Quote"/>
    <w:uiPriority w:val="29"/>
    <w:rsid w:val="002D32D8"/>
    <w:rPr>
      <w:i/>
      <w:iCs/>
      <w:color w:val="000000" w:themeColor="text1"/>
    </w:rPr>
  </w:style>
  <w:style w:type="paragraph" w:styleId="IntenseQuote">
    <w:name w:val="Intense Quote"/>
    <w:basedOn w:val="Normal"/>
    <w:next w:val="Normal"/>
    <w:link w:val="IntenseQuoteChar"/>
    <w:uiPriority w:val="30"/>
    <w:qFormat/>
    <w:rsid w:val="002D32D8"/>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2D32D8"/>
    <w:rPr>
      <w:color w:val="000000" w:themeColor="text1"/>
      <w:shd w:val="clear" w:color="auto" w:fill="F2F2F2" w:themeFill="background1" w:themeFillShade="F2"/>
    </w:rPr>
  </w:style>
  <w:style w:type="character" w:styleId="SubtleEmphasis">
    <w:name w:val="Subtle Emphasis"/>
    <w:basedOn w:val="DefaultParagraphFont"/>
    <w:uiPriority w:val="19"/>
    <w:qFormat/>
    <w:rsid w:val="002D32D8"/>
    <w:rPr>
      <w:i/>
      <w:iCs/>
      <w:color w:val="404040" w:themeColor="text1" w:themeTint="BF"/>
    </w:rPr>
  </w:style>
  <w:style w:type="character" w:styleId="IntenseEmphasis">
    <w:name w:val="Intense Emphasis"/>
    <w:basedOn w:val="DefaultParagraphFont"/>
    <w:uiPriority w:val="21"/>
    <w:qFormat/>
    <w:rsid w:val="002D32D8"/>
    <w:rPr>
      <w:b/>
      <w:bCs/>
      <w:i/>
      <w:iCs/>
      <w:caps/>
    </w:rPr>
  </w:style>
  <w:style w:type="character" w:styleId="SubtleReference">
    <w:name w:val="Subtle Reference"/>
    <w:basedOn w:val="DefaultParagraphFont"/>
    <w:uiPriority w:val="31"/>
    <w:qFormat/>
    <w:rsid w:val="002D32D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2D32D8"/>
    <w:rPr>
      <w:b/>
      <w:bCs/>
      <w:smallCaps/>
      <w:u w:val="single"/>
    </w:rPr>
  </w:style>
  <w:style w:type="character" w:styleId="BookTitle">
    <w:name w:val="Book Title"/>
    <w:basedOn w:val="DefaultParagraphFont"/>
    <w:uiPriority w:val="33"/>
    <w:qFormat/>
    <w:rsid w:val="002D32D8"/>
    <w:rPr>
      <w:b w:val="0"/>
      <w:bCs w:val="0"/>
      <w:smallCaps/>
      <w:spacing w:val="5"/>
    </w:rPr>
  </w:style>
  <w:style w:type="paragraph" w:styleId="TOCHeading">
    <w:name w:val="TOC Heading"/>
    <w:basedOn w:val="Heading1"/>
    <w:next w:val="Normal"/>
    <w:uiPriority w:val="39"/>
    <w:semiHidden/>
    <w:unhideWhenUsed/>
    <w:qFormat/>
    <w:rsid w:val="002D32D8"/>
    <w:pPr>
      <w:outlineLvl w:val="9"/>
    </w:pPr>
  </w:style>
  <w:style w:type="paragraph" w:styleId="ListParagraph">
    <w:name w:val="List Paragraph"/>
    <w:basedOn w:val="Normal"/>
    <w:qFormat/>
    <w:rsid w:val="002D32D8"/>
    <w:pPr>
      <w:ind w:left="720"/>
      <w:contextualSpacing/>
    </w:pPr>
  </w:style>
  <w:style w:type="paragraph" w:styleId="Bibliography">
    <w:name w:val="Bibliography"/>
    <w:basedOn w:val="Normal"/>
    <w:next w:val="Normal"/>
    <w:uiPriority w:val="37"/>
    <w:unhideWhenUsed/>
    <w:rsid w:val="003830CA"/>
    <w:pPr>
      <w:spacing w:after="0" w:line="240" w:lineRule="auto"/>
      <w:ind w:left="720" w:hanging="720"/>
    </w:pPr>
  </w:style>
  <w:style w:type="paragraph" w:styleId="BalloonText">
    <w:name w:val="Balloon Text"/>
    <w:basedOn w:val="Normal"/>
    <w:link w:val="BalloonTextChar"/>
    <w:uiPriority w:val="99"/>
    <w:semiHidden/>
    <w:unhideWhenUsed/>
    <w:rsid w:val="008862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62A4"/>
    <w:rPr>
      <w:rFonts w:ascii="Segoe UI" w:hAnsi="Segoe UI" w:cs="Segoe UI"/>
      <w:sz w:val="18"/>
      <w:szCs w:val="18"/>
    </w:rPr>
  </w:style>
  <w:style w:type="character" w:styleId="CommentReference">
    <w:name w:val="annotation reference"/>
    <w:basedOn w:val="DefaultParagraphFont"/>
    <w:uiPriority w:val="99"/>
    <w:semiHidden/>
    <w:unhideWhenUsed/>
    <w:rsid w:val="00EC2EE5"/>
    <w:rPr>
      <w:sz w:val="16"/>
      <w:szCs w:val="16"/>
    </w:rPr>
  </w:style>
  <w:style w:type="paragraph" w:styleId="CommentText">
    <w:name w:val="annotation text"/>
    <w:basedOn w:val="Normal"/>
    <w:link w:val="CommentTextChar"/>
    <w:uiPriority w:val="99"/>
    <w:semiHidden/>
    <w:unhideWhenUsed/>
    <w:rsid w:val="00EC2EE5"/>
    <w:pPr>
      <w:spacing w:line="240" w:lineRule="auto"/>
    </w:pPr>
    <w:rPr>
      <w:sz w:val="20"/>
      <w:szCs w:val="20"/>
    </w:rPr>
  </w:style>
  <w:style w:type="character" w:customStyle="1" w:styleId="CommentTextChar">
    <w:name w:val="Comment Text Char"/>
    <w:basedOn w:val="DefaultParagraphFont"/>
    <w:link w:val="CommentText"/>
    <w:uiPriority w:val="99"/>
    <w:semiHidden/>
    <w:rsid w:val="00EC2EE5"/>
    <w:rPr>
      <w:sz w:val="20"/>
      <w:szCs w:val="20"/>
    </w:rPr>
  </w:style>
  <w:style w:type="paragraph" w:styleId="CommentSubject">
    <w:name w:val="annotation subject"/>
    <w:basedOn w:val="CommentText"/>
    <w:next w:val="CommentText"/>
    <w:link w:val="CommentSubjectChar"/>
    <w:uiPriority w:val="99"/>
    <w:semiHidden/>
    <w:unhideWhenUsed/>
    <w:rsid w:val="00EC2EE5"/>
    <w:rPr>
      <w:b/>
      <w:bCs/>
    </w:rPr>
  </w:style>
  <w:style w:type="character" w:customStyle="1" w:styleId="CommentSubjectChar">
    <w:name w:val="Comment Subject Char"/>
    <w:basedOn w:val="CommentTextChar"/>
    <w:link w:val="CommentSubject"/>
    <w:uiPriority w:val="99"/>
    <w:semiHidden/>
    <w:rsid w:val="00EC2EE5"/>
    <w:rPr>
      <w:b/>
      <w:bCs/>
      <w:sz w:val="20"/>
      <w:szCs w:val="20"/>
    </w:rPr>
  </w:style>
  <w:style w:type="character" w:styleId="Hyperlink">
    <w:name w:val="Hyperlink"/>
    <w:basedOn w:val="DefaultParagraphFont"/>
    <w:uiPriority w:val="99"/>
    <w:unhideWhenUsed/>
    <w:rsid w:val="007233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460843">
      <w:bodyDiv w:val="1"/>
      <w:marLeft w:val="0"/>
      <w:marRight w:val="0"/>
      <w:marTop w:val="0"/>
      <w:marBottom w:val="0"/>
      <w:divBdr>
        <w:top w:val="none" w:sz="0" w:space="0" w:color="auto"/>
        <w:left w:val="none" w:sz="0" w:space="0" w:color="auto"/>
        <w:bottom w:val="none" w:sz="0" w:space="0" w:color="auto"/>
        <w:right w:val="none" w:sz="0" w:space="0" w:color="auto"/>
      </w:divBdr>
    </w:div>
    <w:div w:id="1226725139">
      <w:bodyDiv w:val="1"/>
      <w:marLeft w:val="0"/>
      <w:marRight w:val="0"/>
      <w:marTop w:val="0"/>
      <w:marBottom w:val="0"/>
      <w:divBdr>
        <w:top w:val="none" w:sz="0" w:space="0" w:color="auto"/>
        <w:left w:val="none" w:sz="0" w:space="0" w:color="auto"/>
        <w:bottom w:val="none" w:sz="0" w:space="0" w:color="auto"/>
        <w:right w:val="none" w:sz="0" w:space="0" w:color="auto"/>
      </w:divBdr>
    </w:div>
    <w:div w:id="1377698320">
      <w:bodyDiv w:val="1"/>
      <w:marLeft w:val="0"/>
      <w:marRight w:val="0"/>
      <w:marTop w:val="0"/>
      <w:marBottom w:val="0"/>
      <w:divBdr>
        <w:top w:val="none" w:sz="0" w:space="0" w:color="auto"/>
        <w:left w:val="none" w:sz="0" w:space="0" w:color="auto"/>
        <w:bottom w:val="none" w:sz="0" w:space="0" w:color="auto"/>
        <w:right w:val="none" w:sz="0" w:space="0" w:color="auto"/>
      </w:divBdr>
    </w:div>
    <w:div w:id="1434403153">
      <w:bodyDiv w:val="1"/>
      <w:marLeft w:val="0"/>
      <w:marRight w:val="0"/>
      <w:marTop w:val="0"/>
      <w:marBottom w:val="0"/>
      <w:divBdr>
        <w:top w:val="none" w:sz="0" w:space="0" w:color="auto"/>
        <w:left w:val="none" w:sz="0" w:space="0" w:color="auto"/>
        <w:bottom w:val="none" w:sz="0" w:space="0" w:color="auto"/>
        <w:right w:val="none" w:sz="0" w:space="0" w:color="auto"/>
      </w:divBdr>
    </w:div>
    <w:div w:id="1483964291">
      <w:bodyDiv w:val="1"/>
      <w:marLeft w:val="0"/>
      <w:marRight w:val="0"/>
      <w:marTop w:val="0"/>
      <w:marBottom w:val="0"/>
      <w:divBdr>
        <w:top w:val="none" w:sz="0" w:space="0" w:color="auto"/>
        <w:left w:val="none" w:sz="0" w:space="0" w:color="auto"/>
        <w:bottom w:val="none" w:sz="0" w:space="0" w:color="auto"/>
        <w:right w:val="none" w:sz="0" w:space="0" w:color="auto"/>
      </w:divBdr>
    </w:div>
    <w:div w:id="1768039247">
      <w:bodyDiv w:val="1"/>
      <w:marLeft w:val="0"/>
      <w:marRight w:val="0"/>
      <w:marTop w:val="0"/>
      <w:marBottom w:val="0"/>
      <w:divBdr>
        <w:top w:val="none" w:sz="0" w:space="0" w:color="auto"/>
        <w:left w:val="none" w:sz="0" w:space="0" w:color="auto"/>
        <w:bottom w:val="none" w:sz="0" w:space="0" w:color="auto"/>
        <w:right w:val="none" w:sz="0" w:space="0" w:color="auto"/>
      </w:divBdr>
    </w:div>
    <w:div w:id="1923831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program.github.com/" TargetMode="Externa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39F92-232B-4D65-B546-96444F8C6C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4202</TotalTime>
  <Pages>16</Pages>
  <Words>7859</Words>
  <Characters>44800</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Diego</dc:creator>
  <cp:keywords/>
  <dc:description/>
  <cp:lastModifiedBy>Carlos Diego</cp:lastModifiedBy>
  <cp:revision>10</cp:revision>
  <dcterms:created xsi:type="dcterms:W3CDTF">2021-03-29T14:07:00Z</dcterms:created>
  <dcterms:modified xsi:type="dcterms:W3CDTF">2021-04-07T08:13:00Z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id="gFgkj6bT"/&gt;&lt;style id="http://www.zotero.org/styles/elsevier-harvard" hasBibliography="1" bibliographyStyleHasBeenSet="1"/&gt;&lt;prefs&gt;&lt;pref name="fieldType" value="Field"/&gt;&lt;/prefs&gt;&lt;/data&gt;</vt:lpwstr>
  </property>
</Properties>
</file>