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4AF3" w:rsidRDefault="00424E46">
      <w:pPr>
        <w:pStyle w:val="Heading1"/>
      </w:pPr>
      <w:bookmarkStart w:id="0" w:name="_w1w0eujzdciu" w:colFirst="0" w:colLast="0"/>
      <w:bookmarkEnd w:id="0"/>
      <w:r>
        <w:t>What?</w:t>
      </w:r>
    </w:p>
    <w:p w14:paraId="00000002" w14:textId="77777777" w:rsidR="00DA4AF3" w:rsidRDefault="00424E46">
      <w:pPr>
        <w:pStyle w:val="Heading2"/>
      </w:pPr>
      <w:bookmarkStart w:id="1" w:name="_dgm8vzkxywdj" w:colFirst="0" w:colLast="0"/>
      <w:bookmarkEnd w:id="1"/>
      <w:r>
        <w:t>What is it all about?</w:t>
      </w:r>
    </w:p>
    <w:p w14:paraId="00000003" w14:textId="77777777" w:rsidR="00DA4AF3" w:rsidRDefault="00424E46">
      <w:pPr>
        <w:numPr>
          <w:ilvl w:val="0"/>
          <w:numId w:val="1"/>
        </w:numPr>
        <w:pPrChange w:id="2" w:author="Damasceno and Strüber" w:date="2021-04-13T17:15:00Z">
          <w:pPr>
            <w:numPr>
              <w:numId w:val="15"/>
            </w:numPr>
            <w:ind w:left="720" w:hanging="360"/>
          </w:pPr>
        </w:pPrChange>
      </w:pPr>
      <w:r>
        <w:t>The artifact shall have</w:t>
      </w:r>
      <w:ins w:id="3" w:author="Damasceno and Strüber" w:date="2021-04-13T17:15:00Z">
        <w:r>
          <w:t xml:space="preserve"> a</w:t>
        </w:r>
      </w:ins>
      <w:r>
        <w:t xml:space="preserve"> name for reference</w:t>
      </w:r>
    </w:p>
    <w:p w14:paraId="00000004" w14:textId="77777777" w:rsidR="00DA4AF3" w:rsidRDefault="00424E46">
      <w:pPr>
        <w:numPr>
          <w:ilvl w:val="0"/>
          <w:numId w:val="1"/>
        </w:numPr>
        <w:pPrChange w:id="4" w:author="Damasceno and Strüber" w:date="2021-04-13T17:15:00Z">
          <w:pPr>
            <w:numPr>
              <w:numId w:val="15"/>
            </w:numPr>
            <w:ind w:left="720" w:hanging="360"/>
          </w:pPr>
        </w:pPrChange>
      </w:pPr>
      <w:r>
        <w:t>The artifact shall indicate its context of development (e.g., domain, problem, project)</w:t>
      </w:r>
    </w:p>
    <w:p w14:paraId="00000005" w14:textId="77777777" w:rsidR="00DA4AF3" w:rsidRDefault="00424E46">
      <w:pPr>
        <w:numPr>
          <w:ilvl w:val="0"/>
          <w:numId w:val="1"/>
        </w:numPr>
        <w:pPrChange w:id="5" w:author="Damasceno and Strüber" w:date="2021-04-13T17:15:00Z">
          <w:pPr>
            <w:numPr>
              <w:numId w:val="15"/>
            </w:numPr>
            <w:ind w:left="720" w:hanging="360"/>
          </w:pPr>
        </w:pPrChange>
      </w:pPr>
      <w:r>
        <w:t>The artifact shall indicate the main functionalities supported (e.g., language support, code generation, model analysis)</w:t>
      </w:r>
    </w:p>
    <w:p w14:paraId="00000006" w14:textId="6CF247FD" w:rsidR="00DA4AF3" w:rsidRDefault="00424E46">
      <w:pPr>
        <w:numPr>
          <w:ilvl w:val="0"/>
          <w:numId w:val="1"/>
        </w:numPr>
        <w:pPrChange w:id="6" w:author="Damasceno and Strüber" w:date="2021-04-13T17:15:00Z">
          <w:pPr>
            <w:numPr>
              <w:numId w:val="15"/>
            </w:numPr>
            <w:ind w:left="720" w:hanging="360"/>
          </w:pPr>
        </w:pPrChange>
      </w:pPr>
      <w:r>
        <w:t xml:space="preserve">The artifact shall indicate </w:t>
      </w:r>
      <w:del w:id="7" w:author="Damasceno and Strüber" w:date="2021-04-13T17:15:00Z">
        <w:r>
          <w:delText>its</w:delText>
        </w:r>
      </w:del>
      <w:ins w:id="8" w:author="Damasceno and Strüber" w:date="2021-04-13T17:15:00Z">
        <w:r>
          <w:t>the</w:t>
        </w:r>
      </w:ins>
      <w:r>
        <w:t xml:space="preserve"> relation with its respective paper</w:t>
      </w:r>
      <w:del w:id="9" w:author="Damasceno and Strüber" w:date="2021-04-13T17:15:00Z">
        <w:r>
          <w:delText>(s)</w:delText>
        </w:r>
      </w:del>
    </w:p>
    <w:p w14:paraId="00000007" w14:textId="77777777" w:rsidR="00DA4AF3" w:rsidRDefault="00424E46">
      <w:pPr>
        <w:pStyle w:val="Heading2"/>
      </w:pPr>
      <w:bookmarkStart w:id="10" w:name="_i8d7odwl7od0" w:colFirst="0" w:colLast="0"/>
      <w:bookmarkEnd w:id="10"/>
      <w:r>
        <w:t>What does it have?</w:t>
      </w:r>
    </w:p>
    <w:p w14:paraId="00000008" w14:textId="50CF6CFA" w:rsidR="00DA4AF3" w:rsidRDefault="00424E46">
      <w:pPr>
        <w:numPr>
          <w:ilvl w:val="0"/>
          <w:numId w:val="1"/>
        </w:numPr>
        <w:pPrChange w:id="11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provide an </w:t>
      </w:r>
      <w:del w:id="12" w:author="Damasceno and Strüber" w:date="2021-04-13T17:15:00Z">
        <w:r>
          <w:delText>inventory</w:delText>
        </w:r>
      </w:del>
      <w:ins w:id="13" w:author="Damasceno and Strüber" w:date="2021-04-13T17:15:00Z">
        <w:r>
          <w:t>overall description</w:t>
        </w:r>
      </w:ins>
      <w:r>
        <w:t xml:space="preserve"> of </w:t>
      </w:r>
      <w:del w:id="14" w:author="Damasceno and Strüber" w:date="2021-04-13T17:15:00Z">
        <w:r>
          <w:delText>files</w:delText>
        </w:r>
      </w:del>
      <w:ins w:id="15" w:author="Damasceno and Strüber" w:date="2021-04-13T17:15:00Z">
        <w:r>
          <w:t>its directory structure</w:t>
        </w:r>
      </w:ins>
      <w:r>
        <w:t xml:space="preserve"> and </w:t>
      </w:r>
      <w:del w:id="16" w:author="Damasceno and Strüber" w:date="2021-04-13T17:15:00Z">
        <w:r>
          <w:delText>folders</w:delText>
        </w:r>
      </w:del>
      <w:ins w:id="17" w:author="Damasceno and Strüber" w:date="2021-04-13T17:15:00Z">
        <w:r>
          <w:t xml:space="preserve">content </w:t>
        </w:r>
      </w:ins>
    </w:p>
    <w:p w14:paraId="00000009" w14:textId="40949C65" w:rsidR="00DA4AF3" w:rsidRDefault="00424E46">
      <w:pPr>
        <w:numPr>
          <w:ilvl w:val="0"/>
          <w:numId w:val="1"/>
        </w:numPr>
        <w:pPrChange w:id="18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include everything required for </w:t>
      </w:r>
      <w:del w:id="19" w:author="Damasceno and Strüber" w:date="2021-04-13T17:15:00Z">
        <w:r>
          <w:delText>a replication</w:delText>
        </w:r>
      </w:del>
      <w:ins w:id="20" w:author="Damasceno and Strüber" w:date="2021-04-13T17:15:00Z">
        <w:r>
          <w:t>replications</w:t>
        </w:r>
      </w:ins>
      <w:r>
        <w:t xml:space="preserve"> (i.e., complete)</w:t>
      </w:r>
    </w:p>
    <w:p w14:paraId="0000000A" w14:textId="77777777" w:rsidR="00DA4AF3" w:rsidRDefault="00424E46">
      <w:pPr>
        <w:numPr>
          <w:ilvl w:val="0"/>
          <w:numId w:val="1"/>
        </w:numPr>
        <w:pPrChange w:id="21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include no more assets than necessary for replications (i.e., concise)</w:t>
      </w:r>
    </w:p>
    <w:p w14:paraId="0000000B" w14:textId="77777777" w:rsidR="00DA4AF3" w:rsidRDefault="00424E46">
      <w:pPr>
        <w:numPr>
          <w:ilvl w:val="0"/>
          <w:numId w:val="1"/>
        </w:numPr>
        <w:pPrChange w:id="22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include a preprint of its associated article</w:t>
      </w:r>
    </w:p>
    <w:p w14:paraId="0000000C" w14:textId="77777777" w:rsidR="00DA4AF3" w:rsidRDefault="00424E46">
      <w:pPr>
        <w:pStyle w:val="Heading2"/>
        <w:pPrChange w:id="23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bookmarkStart w:id="24" w:name="_jl0bobiu0nsr" w:colFirst="0" w:colLast="0"/>
      <w:bookmarkEnd w:id="24"/>
      <w:r>
        <w:t>What concepts and technologies underpin the artifact?</w:t>
      </w:r>
    </w:p>
    <w:p w14:paraId="0000000D" w14:textId="6B299F9A" w:rsidR="00DA4AF3" w:rsidRDefault="00424E46">
      <w:pPr>
        <w:numPr>
          <w:ilvl w:val="0"/>
          <w:numId w:val="1"/>
        </w:numPr>
        <w:pPrChange w:id="25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indicate the </w:t>
      </w:r>
      <w:del w:id="26" w:author="Damasceno and Strüber" w:date="2021-04-13T17:15:00Z">
        <w:r>
          <w:delText>theory</w:delText>
        </w:r>
      </w:del>
      <w:ins w:id="27" w:author="Damasceno and Strüber" w:date="2021-04-13T17:15:00Z">
        <w:r>
          <w:t>theories</w:t>
        </w:r>
      </w:ins>
      <w:r>
        <w:t xml:space="preserve"> that </w:t>
      </w:r>
      <w:del w:id="28" w:author="Damasceno and Strüber" w:date="2021-04-13T17:15:00Z">
        <w:r>
          <w:delText>underpins the MDE tool</w:delText>
        </w:r>
      </w:del>
      <w:ins w:id="29" w:author="Damasceno and Strüber" w:date="2021-04-13T17:15:00Z">
        <w:r>
          <w:t>underpin its creation</w:t>
        </w:r>
      </w:ins>
      <w:r>
        <w:t xml:space="preserve"> (e.g., formalisms, semantics)</w:t>
      </w:r>
    </w:p>
    <w:p w14:paraId="0000000E" w14:textId="36DCCD7C" w:rsidR="00DA4AF3" w:rsidRDefault="00424E46">
      <w:pPr>
        <w:numPr>
          <w:ilvl w:val="0"/>
          <w:numId w:val="1"/>
        </w:numPr>
        <w:pPrChange w:id="30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indicate the modeling languages used </w:t>
      </w:r>
      <w:del w:id="31" w:author="Damasceno and Strüber" w:date="2021-04-13T17:15:00Z">
        <w:r>
          <w:delText>by the MDE tool</w:delText>
        </w:r>
      </w:del>
      <w:ins w:id="32" w:author="Damasceno and Strüber" w:date="2021-04-13T17:15:00Z">
        <w:r>
          <w:t>to develop it</w:t>
        </w:r>
      </w:ins>
      <w:r>
        <w:t xml:space="preserve"> (e.g., UML, </w:t>
      </w:r>
      <w:proofErr w:type="spellStart"/>
      <w:r>
        <w:t>xtUML</w:t>
      </w:r>
      <w:proofErr w:type="spellEnd"/>
      <w:r>
        <w:t xml:space="preserve">, </w:t>
      </w:r>
      <w:proofErr w:type="spellStart"/>
      <w:r>
        <w:t>SysML</w:t>
      </w:r>
      <w:proofErr w:type="spellEnd"/>
      <w:r>
        <w:t>, BPMN)</w:t>
      </w:r>
    </w:p>
    <w:p w14:paraId="0000000F" w14:textId="4FC3CF4F" w:rsidR="00DA4AF3" w:rsidRDefault="00424E46">
      <w:pPr>
        <w:numPr>
          <w:ilvl w:val="0"/>
          <w:numId w:val="1"/>
        </w:numPr>
        <w:pPrChange w:id="33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indicate the meta-modeling languages used </w:t>
      </w:r>
      <w:del w:id="34" w:author="Damasceno and Strüber" w:date="2021-04-13T17:15:00Z">
        <w:r>
          <w:delText>by the MDE tool</w:delText>
        </w:r>
      </w:del>
      <w:ins w:id="35" w:author="Damasceno and Strüber" w:date="2021-04-13T17:15:00Z">
        <w:r>
          <w:t>to develop it</w:t>
        </w:r>
      </w:ins>
      <w:r>
        <w:t xml:space="preserve"> (e.g., EMOF, CMOF, </w:t>
      </w:r>
      <w:proofErr w:type="spellStart"/>
      <w:r>
        <w:t>ECore</w:t>
      </w:r>
      <w:proofErr w:type="spellEnd"/>
      <w:r>
        <w:t>/EMF, KM3)</w:t>
      </w:r>
    </w:p>
    <w:p w14:paraId="00000010" w14:textId="25F4EB8F" w:rsidR="00DA4AF3" w:rsidRDefault="00424E46">
      <w:pPr>
        <w:numPr>
          <w:ilvl w:val="0"/>
          <w:numId w:val="1"/>
        </w:numPr>
        <w:pPrChange w:id="36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 xml:space="preserve">The artifact shall indicate the standards and/or specifications used </w:t>
      </w:r>
      <w:del w:id="37" w:author="Damasceno and Strüber" w:date="2021-04-13T17:15:00Z">
        <w:r>
          <w:delText>by the MDE tool</w:delText>
        </w:r>
      </w:del>
      <w:ins w:id="38" w:author="Damasceno and Strüber" w:date="2021-04-13T17:15:00Z">
        <w:r>
          <w:t>to develop it</w:t>
        </w:r>
      </w:ins>
      <w:r>
        <w:t xml:space="preserve"> (e.g.,</w:t>
      </w:r>
      <w:ins w:id="39" w:author="Damasceno and Strüber" w:date="2021-04-13T17:15:00Z">
        <w:r>
          <w:t xml:space="preserve"> ISO,</w:t>
        </w:r>
      </w:ins>
      <w:r>
        <w:t xml:space="preserve"> CMI, XMI, CWM, HUTN, JMI, DD, OCL)</w:t>
      </w:r>
    </w:p>
    <w:p w14:paraId="00000011" w14:textId="3FFD88F8" w:rsidR="00DA4AF3" w:rsidRDefault="00424E46">
      <w:pPr>
        <w:numPr>
          <w:ilvl w:val="0"/>
          <w:numId w:val="1"/>
        </w:numPr>
        <w:pPrChange w:id="40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indicate the programming</w:t>
      </w:r>
      <w:ins w:id="41" w:author="Damasceno and Strüber" w:date="2021-04-13T17:15:00Z">
        <w:r>
          <w:t>/markup</w:t>
        </w:r>
      </w:ins>
      <w:r>
        <w:t xml:space="preserve"> language used to develop </w:t>
      </w:r>
      <w:del w:id="42" w:author="Damasceno and Strüber" w:date="2021-04-13T17:15:00Z">
        <w:r>
          <w:delText>the MDE tool</w:delText>
        </w:r>
      </w:del>
      <w:ins w:id="43" w:author="Damasceno and Strüber" w:date="2021-04-13T17:15:00Z">
        <w:r>
          <w:t>it</w:t>
        </w:r>
      </w:ins>
    </w:p>
    <w:p w14:paraId="00000012" w14:textId="7C7C5886" w:rsidR="00DA4AF3" w:rsidRDefault="00424E46">
      <w:pPr>
        <w:numPr>
          <w:ilvl w:val="0"/>
          <w:numId w:val="1"/>
        </w:numPr>
        <w:pPrChange w:id="44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indicate the libraries, dependencies</w:t>
      </w:r>
      <w:ins w:id="45" w:author="Damasceno and Strüber" w:date="2021-04-13T17:15:00Z">
        <w:r>
          <w:t>,</w:t>
        </w:r>
      </w:ins>
      <w:r>
        <w:t xml:space="preserve"> and frameworks used to develop </w:t>
      </w:r>
      <w:del w:id="46" w:author="Damasceno and Strüber" w:date="2021-04-13T17:15:00Z">
        <w:r>
          <w:delText>the MDE tool</w:delText>
        </w:r>
      </w:del>
      <w:ins w:id="47" w:author="Damasceno and Strüber" w:date="2021-04-13T17:15:00Z">
        <w:r>
          <w:t>it and their respective versions (e.g., Eclipse release)</w:t>
        </w:r>
      </w:ins>
    </w:p>
    <w:p w14:paraId="00000013" w14:textId="77777777" w:rsidR="00DA4AF3" w:rsidRDefault="00424E46">
      <w:pPr>
        <w:numPr>
          <w:ilvl w:val="0"/>
          <w:numId w:val="1"/>
        </w:numPr>
        <w:pPrChange w:id="48" w:author="Damasceno and Strüber" w:date="2021-04-13T17:15:00Z">
          <w:pPr>
            <w:numPr>
              <w:numId w:val="18"/>
            </w:numPr>
            <w:ind w:left="720" w:hanging="360"/>
          </w:pPr>
        </w:pPrChange>
      </w:pPr>
      <w:r>
        <w:t>The artifact shall rely on open, well-maintained, and documented libraries or dependencies</w:t>
      </w:r>
    </w:p>
    <w:p w14:paraId="00000014" w14:textId="77777777" w:rsidR="00DA4AF3" w:rsidRDefault="00424E46">
      <w:pPr>
        <w:pStyle w:val="Heading1"/>
      </w:pPr>
      <w:bookmarkStart w:id="49" w:name="_aavazu91kh5b" w:colFirst="0" w:colLast="0"/>
      <w:bookmarkEnd w:id="49"/>
      <w:r>
        <w:t>Why?</w:t>
      </w:r>
    </w:p>
    <w:p w14:paraId="00000015" w14:textId="77777777" w:rsidR="00DA4AF3" w:rsidRDefault="00424E46">
      <w:pPr>
        <w:pStyle w:val="Heading2"/>
      </w:pPr>
      <w:bookmarkStart w:id="50" w:name="_6a4i1bbc74lf" w:colFirst="0" w:colLast="0"/>
      <w:bookmarkEnd w:id="50"/>
      <w:r>
        <w:t>Why it was created?</w:t>
      </w:r>
    </w:p>
    <w:p w14:paraId="00000016" w14:textId="77777777" w:rsidR="00DA4AF3" w:rsidRDefault="00424E46">
      <w:pPr>
        <w:numPr>
          <w:ilvl w:val="0"/>
          <w:numId w:val="1"/>
        </w:numPr>
        <w:pPrChange w:id="51" w:author="Damasceno and Strüber" w:date="2021-04-13T17:15:00Z">
          <w:pPr>
            <w:numPr>
              <w:numId w:val="11"/>
            </w:numPr>
            <w:ind w:left="720" w:hanging="360"/>
          </w:pPr>
        </w:pPrChange>
      </w:pPr>
      <w:r>
        <w:t>The artifact shall report the motivation for its development</w:t>
      </w:r>
    </w:p>
    <w:p w14:paraId="00000017" w14:textId="77777777" w:rsidR="00DA4AF3" w:rsidRDefault="00424E46">
      <w:pPr>
        <w:numPr>
          <w:ilvl w:val="0"/>
          <w:numId w:val="1"/>
        </w:numPr>
        <w:pPrChange w:id="52" w:author="Damasceno and Strüber" w:date="2021-04-13T17:15:00Z">
          <w:pPr>
            <w:numPr>
              <w:numId w:val="11"/>
            </w:numPr>
            <w:ind w:left="720" w:hanging="360"/>
          </w:pPr>
        </w:pPrChange>
      </w:pPr>
      <w:r>
        <w:t>The artifact shall report its objective/goal (e.g., verify claims, replicability, reusability, a whole new library/framework)</w:t>
      </w:r>
    </w:p>
    <w:p w14:paraId="00000018" w14:textId="77777777" w:rsidR="00DA4AF3" w:rsidRDefault="00424E46">
      <w:pPr>
        <w:numPr>
          <w:ilvl w:val="0"/>
          <w:numId w:val="1"/>
        </w:numPr>
        <w:pPrChange w:id="53" w:author="Damasceno and Strüber" w:date="2021-04-13T17:15:00Z">
          <w:pPr>
            <w:numPr>
              <w:numId w:val="11"/>
            </w:numPr>
            <w:ind w:left="720" w:hanging="360"/>
          </w:pPr>
        </w:pPrChange>
      </w:pPr>
      <w:r>
        <w:lastRenderedPageBreak/>
        <w:t>The artifact shall indicate its advantages and/or novelty (e.g., algorithm, language, method)</w:t>
      </w:r>
    </w:p>
    <w:p w14:paraId="00000019" w14:textId="77777777" w:rsidR="00DA4AF3" w:rsidRDefault="00424E46">
      <w:pPr>
        <w:pStyle w:val="Heading1"/>
      </w:pPr>
      <w:bookmarkStart w:id="54" w:name="_2th9nae2b3hu" w:colFirst="0" w:colLast="0"/>
      <w:bookmarkEnd w:id="54"/>
      <w:r>
        <w:t>Where?</w:t>
      </w:r>
    </w:p>
    <w:p w14:paraId="0000001A" w14:textId="77777777" w:rsidR="00DA4AF3" w:rsidRDefault="00424E46">
      <w:pPr>
        <w:pStyle w:val="Heading2"/>
      </w:pPr>
      <w:bookmarkStart w:id="55" w:name="_95tyzep4n8j2" w:colFirst="0" w:colLast="0"/>
      <w:bookmarkEnd w:id="55"/>
      <w:r>
        <w:t>Where is it hosted?</w:t>
      </w:r>
    </w:p>
    <w:p w14:paraId="0000001B" w14:textId="77777777" w:rsidR="00DA4AF3" w:rsidRDefault="00424E46">
      <w:pPr>
        <w:numPr>
          <w:ilvl w:val="0"/>
          <w:numId w:val="1"/>
        </w:numPr>
        <w:pPrChange w:id="56" w:author="Damasceno and Strüber" w:date="2021-04-13T17:15:00Z">
          <w:pPr>
            <w:numPr>
              <w:numId w:val="13"/>
            </w:numPr>
            <w:ind w:left="720" w:hanging="360"/>
          </w:pPr>
        </w:pPrChange>
      </w:pPr>
      <w:r>
        <w:t xml:space="preserve">The artifact shall be hosted in an open, public repository (e.g., GitHub, </w:t>
      </w:r>
      <w:proofErr w:type="spellStart"/>
      <w:r>
        <w:t>BitBucket</w:t>
      </w:r>
      <w:proofErr w:type="spellEnd"/>
      <w:ins w:id="57" w:author="Damasceno and Strüber" w:date="2021-04-13T17:15:00Z">
        <w:r>
          <w:t xml:space="preserve">, </w:t>
        </w:r>
        <w:proofErr w:type="spellStart"/>
        <w:r>
          <w:t>Zenodo</w:t>
        </w:r>
        <w:proofErr w:type="spellEnd"/>
        <w:r>
          <w:t xml:space="preserve">, </w:t>
        </w:r>
        <w:proofErr w:type="spellStart"/>
        <w:r>
          <w:t>Figshare</w:t>
        </w:r>
      </w:ins>
      <w:proofErr w:type="spellEnd"/>
      <w:r>
        <w:t>)</w:t>
      </w:r>
    </w:p>
    <w:p w14:paraId="0000001C" w14:textId="10489CEC" w:rsidR="00DA4AF3" w:rsidRDefault="00424E46">
      <w:pPr>
        <w:numPr>
          <w:ilvl w:val="0"/>
          <w:numId w:val="1"/>
        </w:numPr>
        <w:pPrChange w:id="58" w:author="Damasceno and Strüber" w:date="2021-04-13T17:15:00Z">
          <w:pPr>
            <w:numPr>
              <w:numId w:val="13"/>
            </w:numPr>
            <w:ind w:left="720" w:hanging="360"/>
          </w:pPr>
        </w:pPrChange>
      </w:pPr>
      <w:r>
        <w:t xml:space="preserve">The artifact shall be hosted in </w:t>
      </w:r>
      <w:del w:id="59" w:author="Damasceno and Strüber" w:date="2021-04-13T17:15:00Z">
        <w:r>
          <w:delText>an indexed</w:delText>
        </w:r>
      </w:del>
      <w:ins w:id="60" w:author="Damasceno and Strüber" w:date="2021-04-13T17:15:00Z">
        <w:r>
          <w:t>a</w:t>
        </w:r>
      </w:ins>
      <w:r>
        <w:t xml:space="preserve"> repository </w:t>
      </w:r>
      <w:del w:id="61" w:author="Damasceno and Strüber" w:date="2021-04-13T17:15:00Z">
        <w:r>
          <w:delText>(i.e.,</w:delText>
        </w:r>
      </w:del>
      <w:ins w:id="62" w:author="Damasceno and Strüber" w:date="2021-04-13T17:15:00Z">
        <w:r>
          <w:t>indexed and</w:t>
        </w:r>
      </w:ins>
      <w:r>
        <w:t xml:space="preserve"> findable by search engines</w:t>
      </w:r>
      <w:ins w:id="63" w:author="Damasceno and Strüber" w:date="2021-04-13T17:15:00Z">
        <w:r>
          <w:t xml:space="preserve"> (e.g., GitHub, </w:t>
        </w:r>
        <w:proofErr w:type="spellStart"/>
        <w:r>
          <w:t>BitBucket</w:t>
        </w:r>
        <w:proofErr w:type="spellEnd"/>
        <w:r>
          <w:t xml:space="preserve">, </w:t>
        </w:r>
        <w:proofErr w:type="spellStart"/>
        <w:r>
          <w:t>Zenodo</w:t>
        </w:r>
        <w:proofErr w:type="spellEnd"/>
        <w:r>
          <w:t xml:space="preserve">, </w:t>
        </w:r>
        <w:proofErr w:type="spellStart"/>
        <w:r>
          <w:t>Figshare</w:t>
        </w:r>
      </w:ins>
      <w:proofErr w:type="spellEnd"/>
      <w:r>
        <w:t>)</w:t>
      </w:r>
    </w:p>
    <w:p w14:paraId="0000001D" w14:textId="77777777" w:rsidR="00DA4AF3" w:rsidRDefault="00424E46">
      <w:pPr>
        <w:numPr>
          <w:ilvl w:val="0"/>
          <w:numId w:val="1"/>
        </w:numPr>
        <w:pPrChange w:id="64" w:author="Damasceno and Strüber" w:date="2021-04-13T17:15:00Z">
          <w:pPr>
            <w:numPr>
              <w:numId w:val="13"/>
            </w:numPr>
            <w:ind w:left="720" w:hanging="360"/>
          </w:pPr>
        </w:pPrChange>
      </w:pPr>
      <w:r>
        <w:t xml:space="preserve">The artifact shall be archived for long-term, permanent access (e.g., </w:t>
      </w:r>
      <w:proofErr w:type="spellStart"/>
      <w:r>
        <w:t>Zenodo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>)</w:t>
      </w:r>
    </w:p>
    <w:p w14:paraId="0000001E" w14:textId="4CB8CA9F" w:rsidR="00DA4AF3" w:rsidRDefault="00424E46">
      <w:pPr>
        <w:pStyle w:val="Heading2"/>
      </w:pPr>
      <w:bookmarkStart w:id="65" w:name="_6slodqkdlyv5" w:colFirst="0" w:colLast="0"/>
      <w:bookmarkEnd w:id="65"/>
      <w:r>
        <w:t xml:space="preserve">Where </w:t>
      </w:r>
      <w:del w:id="66" w:author="Damasceno and Strüber" w:date="2021-04-13T17:15:00Z">
        <w:r>
          <w:delText>should</w:delText>
        </w:r>
      </w:del>
      <w:ins w:id="67" w:author="Damasceno and Strüber" w:date="2021-04-13T17:15:00Z">
        <w:r>
          <w:t>shall</w:t>
        </w:r>
      </w:ins>
      <w:r>
        <w:t xml:space="preserve"> I cite?</w:t>
      </w:r>
    </w:p>
    <w:p w14:paraId="0000001F" w14:textId="77777777" w:rsidR="00DA4AF3" w:rsidRDefault="00424E46">
      <w:pPr>
        <w:numPr>
          <w:ilvl w:val="0"/>
          <w:numId w:val="1"/>
        </w:numPr>
        <w:pPrChange w:id="68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r>
        <w:t>The artifact shall provide an explicit format for citation (e.g., in a CITATION or README file)</w:t>
      </w:r>
    </w:p>
    <w:p w14:paraId="00000020" w14:textId="68421B23" w:rsidR="00DA4AF3" w:rsidRDefault="00424E46">
      <w:pPr>
        <w:numPr>
          <w:ilvl w:val="0"/>
          <w:numId w:val="1"/>
        </w:numPr>
        <w:pPrChange w:id="69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r>
        <w:t xml:space="preserve">The artifact shall provide </w:t>
      </w:r>
      <w:del w:id="70" w:author="Damasceno and Strüber" w:date="2021-04-13T17:15:00Z">
        <w:r>
          <w:delText xml:space="preserve">a bibtex file for </w:delText>
        </w:r>
      </w:del>
      <w:r>
        <w:t>citation</w:t>
      </w:r>
      <w:ins w:id="71" w:author="Damasceno and Strüber" w:date="2021-04-13T17:15:00Z">
        <w:r>
          <w:t xml:space="preserve"> information in a </w:t>
        </w:r>
        <w:proofErr w:type="spellStart"/>
        <w:r>
          <w:t>BibTeX</w:t>
        </w:r>
        <w:proofErr w:type="spellEnd"/>
        <w:r>
          <w:t xml:space="preserve"> format</w:t>
        </w:r>
      </w:ins>
    </w:p>
    <w:p w14:paraId="00000021" w14:textId="77777777" w:rsidR="00DA4AF3" w:rsidRDefault="00424E46">
      <w:pPr>
        <w:numPr>
          <w:ilvl w:val="0"/>
          <w:numId w:val="1"/>
        </w:numPr>
        <w:pPrChange w:id="72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r>
        <w:t>The artifact shall provide an URL for citation</w:t>
      </w:r>
    </w:p>
    <w:p w14:paraId="00000022" w14:textId="77777777" w:rsidR="00DA4AF3" w:rsidRDefault="00424E46">
      <w:pPr>
        <w:numPr>
          <w:ilvl w:val="0"/>
          <w:numId w:val="1"/>
        </w:numPr>
        <w:pPrChange w:id="73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r>
        <w:t>The artifact shall provide a DOI for citation</w:t>
      </w:r>
    </w:p>
    <w:p w14:paraId="00000023" w14:textId="77777777" w:rsidR="00DA4AF3" w:rsidRDefault="00DA4AF3">
      <w:pPr>
        <w:rPr>
          <w:ins w:id="74" w:author="Damasceno and Strüber" w:date="2021-04-13T17:15:00Z"/>
        </w:rPr>
      </w:pPr>
    </w:p>
    <w:p w14:paraId="00000024" w14:textId="77777777" w:rsidR="00DA4AF3" w:rsidRDefault="00424E46">
      <w:pPr>
        <w:pStyle w:val="Heading2"/>
        <w:pPrChange w:id="75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bookmarkStart w:id="76" w:name="_r88rgx7ex6x8" w:colFirst="0" w:colLast="0"/>
      <w:bookmarkEnd w:id="76"/>
      <w:r>
        <w:t>Where to find related work?</w:t>
      </w:r>
    </w:p>
    <w:p w14:paraId="00000025" w14:textId="737931F2" w:rsidR="00DA4AF3" w:rsidRDefault="00424E46">
      <w:pPr>
        <w:numPr>
          <w:ilvl w:val="0"/>
          <w:numId w:val="1"/>
        </w:numPr>
        <w:pPrChange w:id="77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78" w:author="Damasceno and Strüber" w:date="2021-04-13T17:15:00Z">
        <w:r>
          <w:delText>Authors</w:delText>
        </w:r>
      </w:del>
      <w:ins w:id="79" w:author="Damasceno and Strüber" w:date="2021-04-13T17:15:00Z">
        <w:r>
          <w:t>The artifact</w:t>
        </w:r>
      </w:ins>
      <w:r>
        <w:t xml:space="preserve"> shall give credit to data obtained from other sources (e.g., authors, paper</w:t>
      </w:r>
      <w:del w:id="80" w:author="Damasceno and Strüber" w:date="2021-04-13T17:15:00Z">
        <w:r>
          <w:delText xml:space="preserve"> </w:delText>
        </w:r>
      </w:del>
      <w:r>
        <w:t>, repository, benchmark)</w:t>
      </w:r>
    </w:p>
    <w:p w14:paraId="00000026" w14:textId="0B7E18D6" w:rsidR="00DA4AF3" w:rsidRDefault="00424E46">
      <w:pPr>
        <w:numPr>
          <w:ilvl w:val="0"/>
          <w:numId w:val="1"/>
        </w:numPr>
        <w:pPrChange w:id="81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82" w:author="Damasceno and Strüber" w:date="2021-04-13T17:15:00Z">
        <w:r>
          <w:delText>It</w:delText>
        </w:r>
      </w:del>
      <w:ins w:id="83" w:author="Damasceno and Strüber" w:date="2021-04-13T17:15:00Z">
        <w:r>
          <w:t>The artifact</w:t>
        </w:r>
      </w:ins>
      <w:r>
        <w:t xml:space="preserve"> shall provide references about key concepts (e.g., papers, surveys, wiki, reports)</w:t>
      </w:r>
    </w:p>
    <w:p w14:paraId="00000027" w14:textId="282F7DE9" w:rsidR="00DA4AF3" w:rsidRDefault="00424E46">
      <w:pPr>
        <w:numPr>
          <w:ilvl w:val="0"/>
          <w:numId w:val="1"/>
        </w:numPr>
        <w:pPrChange w:id="84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85" w:author="Damasceno and Strüber" w:date="2021-04-13T17:15:00Z">
        <w:r>
          <w:delText>It</w:delText>
        </w:r>
      </w:del>
      <w:ins w:id="86" w:author="Damasceno and Strüber" w:date="2021-04-13T17:15:00Z">
        <w:r>
          <w:t>The artifact</w:t>
        </w:r>
      </w:ins>
      <w:r>
        <w:t xml:space="preserve"> shall provide references to studies using </w:t>
      </w:r>
      <w:del w:id="87" w:author="Damasceno and Strüber" w:date="2021-04-13T17:15:00Z">
        <w:r>
          <w:delText>the artifact</w:delText>
        </w:r>
      </w:del>
      <w:ins w:id="88" w:author="Damasceno and Strüber" w:date="2021-04-13T17:15:00Z">
        <w:r>
          <w:t>it</w:t>
        </w:r>
      </w:ins>
      <w:r>
        <w:t xml:space="preserve"> (e.g., known uses, integrated with)</w:t>
      </w:r>
    </w:p>
    <w:p w14:paraId="00000028" w14:textId="6F386157" w:rsidR="00DA4AF3" w:rsidRDefault="00424E46">
      <w:pPr>
        <w:numPr>
          <w:ilvl w:val="0"/>
          <w:numId w:val="1"/>
        </w:numPr>
        <w:pPrChange w:id="89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del w:id="90" w:author="Damasceno and Strüber" w:date="2021-04-13T17:15:00Z">
        <w:r>
          <w:delText>It</w:delText>
        </w:r>
      </w:del>
      <w:ins w:id="91" w:author="Damasceno and Strüber" w:date="2021-04-13T17:15:00Z">
        <w:r>
          <w:t>The artifact</w:t>
        </w:r>
      </w:ins>
      <w:r>
        <w:t xml:space="preserve"> shall provide references to related projects</w:t>
      </w:r>
      <w:del w:id="92" w:author="Damasceno and Strüber" w:date="2021-04-13T17:15:00Z">
        <w:r>
          <w:delText xml:space="preserve"> or artifacts</w:delText>
        </w:r>
      </w:del>
    </w:p>
    <w:p w14:paraId="0000002A" w14:textId="464C78DD" w:rsidR="00DA4AF3" w:rsidRDefault="00424E46">
      <w:pPr>
        <w:numPr>
          <w:ilvl w:val="0"/>
          <w:numId w:val="1"/>
        </w:numPr>
        <w:pPrChange w:id="93" w:author="Damasceno and Strüber" w:date="2021-04-13T17:15:00Z">
          <w:pPr>
            <w:numPr>
              <w:numId w:val="16"/>
            </w:numPr>
            <w:ind w:left="720" w:hanging="360"/>
          </w:pPr>
        </w:pPrChange>
      </w:pPr>
      <w:bookmarkStart w:id="94" w:name="_GoBack"/>
      <w:bookmarkEnd w:id="94"/>
      <w:del w:id="95" w:author="Damasceno and Strüber" w:date="2021-04-13T17:15:00Z">
        <w:r>
          <w:delText>It</w:delText>
        </w:r>
      </w:del>
      <w:ins w:id="96" w:author="Damasceno and Strüber" w:date="2021-04-13T17:15:00Z">
        <w:r>
          <w:t>The artifact</w:t>
        </w:r>
      </w:ins>
      <w:r>
        <w:t xml:space="preserve"> shall provide references using in-code citation (e.g., code header)</w:t>
      </w:r>
    </w:p>
    <w:p w14:paraId="0000002B" w14:textId="77777777" w:rsidR="00DA4AF3" w:rsidRDefault="00424E46">
      <w:pPr>
        <w:pStyle w:val="Heading1"/>
      </w:pPr>
      <w:bookmarkStart w:id="97" w:name="_dv6m8t2jl2v4" w:colFirst="0" w:colLast="0"/>
      <w:bookmarkEnd w:id="97"/>
      <w:r>
        <w:t>Who?</w:t>
      </w:r>
    </w:p>
    <w:p w14:paraId="0000002C" w14:textId="77777777" w:rsidR="00DA4AF3" w:rsidRDefault="00424E46">
      <w:pPr>
        <w:pStyle w:val="Heading2"/>
      </w:pPr>
      <w:bookmarkStart w:id="98" w:name="_qi5j1jmy6guo" w:colFirst="0" w:colLast="0"/>
      <w:bookmarkEnd w:id="98"/>
      <w:r>
        <w:t>Who could use it?</w:t>
      </w:r>
    </w:p>
    <w:p w14:paraId="0000002D" w14:textId="77777777" w:rsidR="00DA4AF3" w:rsidRDefault="00424E46">
      <w:pPr>
        <w:numPr>
          <w:ilvl w:val="0"/>
          <w:numId w:val="1"/>
        </w:numPr>
        <w:pPrChange w:id="99" w:author="Damasceno and Strüber" w:date="2021-04-13T17:15:00Z">
          <w:pPr>
            <w:numPr>
              <w:numId w:val="2"/>
            </w:numPr>
            <w:ind w:left="720" w:hanging="360"/>
          </w:pPr>
        </w:pPrChange>
      </w:pPr>
      <w:r>
        <w:t>The artifact shall be deposited under an explicit open license (e.g., reported in a LICENSE file)</w:t>
      </w:r>
    </w:p>
    <w:p w14:paraId="0000002E" w14:textId="7D3F6165" w:rsidR="00DA4AF3" w:rsidRDefault="00424E46">
      <w:pPr>
        <w:numPr>
          <w:ilvl w:val="0"/>
          <w:numId w:val="1"/>
        </w:numPr>
        <w:pPrChange w:id="100" w:author="Damasceno and Strüber" w:date="2021-04-13T17:15:00Z">
          <w:pPr>
            <w:numPr>
              <w:numId w:val="2"/>
            </w:numPr>
            <w:ind w:left="720" w:hanging="360"/>
          </w:pPr>
        </w:pPrChange>
      </w:pPr>
      <w:r>
        <w:t xml:space="preserve">Files shall be made available using open/non-proprietary </w:t>
      </w:r>
      <w:del w:id="101" w:author="Damasceno and Strüber" w:date="2021-04-13T17:15:00Z">
        <w:r>
          <w:delText>format</w:delText>
        </w:r>
      </w:del>
      <w:ins w:id="102" w:author="Damasceno and Strüber" w:date="2021-04-13T17:15:00Z">
        <w:r>
          <w:t>formats</w:t>
        </w:r>
      </w:ins>
      <w:r>
        <w:t xml:space="preserve"> (e.g., JSON, </w:t>
      </w:r>
      <w:ins w:id="103" w:author="Damasceno and Strüber" w:date="2021-04-13T17:15:00Z">
        <w:r>
          <w:t xml:space="preserve">open </w:t>
        </w:r>
      </w:ins>
      <w:r>
        <w:t>XML</w:t>
      </w:r>
      <w:del w:id="104" w:author="Damasceno and Strüber" w:date="2021-04-13T17:15:00Z">
        <w:r>
          <w:delText>, ODT</w:delText>
        </w:r>
      </w:del>
      <w:ins w:id="105" w:author="Damasceno and Strüber" w:date="2021-04-13T17:15:00Z">
        <w:r>
          <w:t xml:space="preserve"> schema</w:t>
        </w:r>
      </w:ins>
      <w:r>
        <w:t>)</w:t>
      </w:r>
    </w:p>
    <w:p w14:paraId="0000002F" w14:textId="03886418" w:rsidR="00DA4AF3" w:rsidRDefault="00424E46">
      <w:pPr>
        <w:numPr>
          <w:ilvl w:val="0"/>
          <w:numId w:val="1"/>
        </w:numPr>
        <w:pPrChange w:id="106" w:author="Damasceno and Strüber" w:date="2021-04-13T17:15:00Z">
          <w:pPr>
            <w:numPr>
              <w:numId w:val="2"/>
            </w:numPr>
            <w:ind w:left="720" w:hanging="360"/>
          </w:pPr>
        </w:pPrChange>
      </w:pPr>
      <w:r>
        <w:lastRenderedPageBreak/>
        <w:t xml:space="preserve">The artifact shall indicate </w:t>
      </w:r>
      <w:ins w:id="107" w:author="Damasceno and Strüber" w:date="2021-04-13T17:15:00Z">
        <w:r>
          <w:t xml:space="preserve">a list of </w:t>
        </w:r>
      </w:ins>
      <w:r>
        <w:t xml:space="preserve">potential users </w:t>
      </w:r>
      <w:del w:id="108" w:author="Damasceno and Strüber" w:date="2021-04-13T17:15:00Z">
        <w:r>
          <w:delText xml:space="preserve">of the artifact </w:delText>
        </w:r>
      </w:del>
      <w:r>
        <w:t>(e.g., professionals, researchers, industry sectors)</w:t>
      </w:r>
    </w:p>
    <w:p w14:paraId="22749EB3" w14:textId="77777777" w:rsidR="00D65B43" w:rsidRDefault="00424E46">
      <w:pPr>
        <w:numPr>
          <w:ilvl w:val="0"/>
          <w:numId w:val="2"/>
        </w:numPr>
        <w:rPr>
          <w:del w:id="109" w:author="Damasceno and Strüber" w:date="2021-04-13T17:15:00Z"/>
        </w:rPr>
      </w:pPr>
      <w:del w:id="110" w:author="Damasceno and Strüber" w:date="2021-04-13T17:15:00Z">
        <w:r>
          <w:delText>The artifact shall indicate the target audience (i.e., academia, industry, or both)</w:delText>
        </w:r>
      </w:del>
    </w:p>
    <w:p w14:paraId="00000030" w14:textId="77777777" w:rsidR="00DA4AF3" w:rsidRDefault="00DA4AF3">
      <w:pPr>
        <w:ind w:left="720"/>
        <w:rPr>
          <w:ins w:id="111" w:author="Damasceno and Strüber" w:date="2021-04-13T17:15:00Z"/>
        </w:rPr>
      </w:pPr>
    </w:p>
    <w:p w14:paraId="00000031" w14:textId="77777777" w:rsidR="00DA4AF3" w:rsidRDefault="00424E46">
      <w:pPr>
        <w:pStyle w:val="Heading2"/>
      </w:pPr>
      <w:bookmarkStart w:id="112" w:name="_1bljfk4pqee4" w:colFirst="0" w:colLast="0"/>
      <w:bookmarkEnd w:id="112"/>
      <w:r>
        <w:t>Who are the authors?</w:t>
      </w:r>
    </w:p>
    <w:p w14:paraId="00000032" w14:textId="6EF8F26B" w:rsidR="00DA4AF3" w:rsidRDefault="00424E46">
      <w:pPr>
        <w:numPr>
          <w:ilvl w:val="0"/>
          <w:numId w:val="1"/>
        </w:numPr>
        <w:pPrChange w:id="113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 xml:space="preserve">The artifact shall provide a communication channel for interacting with </w:t>
      </w:r>
      <w:del w:id="114" w:author="Damasceno and Strüber" w:date="2021-04-13T17:15:00Z">
        <w:r>
          <w:delText>tool creators and</w:delText>
        </w:r>
      </w:del>
      <w:ins w:id="115" w:author="Damasceno and Strüber" w:date="2021-04-13T17:15:00Z">
        <w:r>
          <w:t>the</w:t>
        </w:r>
      </w:ins>
      <w:r>
        <w:t xml:space="preserve"> community (e.g., forum, mailing list, issue tracker, IRC, Slack, Discord)</w:t>
      </w:r>
    </w:p>
    <w:p w14:paraId="00000033" w14:textId="5F78F851" w:rsidR="00DA4AF3" w:rsidRDefault="00424E46">
      <w:pPr>
        <w:numPr>
          <w:ilvl w:val="0"/>
          <w:numId w:val="1"/>
        </w:numPr>
        <w:pPrChange w:id="116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>The artifact shall indicate the names of its authors</w:t>
      </w:r>
      <w:del w:id="117" w:author="Damasceno and Strüber" w:date="2021-04-13T17:15:00Z">
        <w:r>
          <w:delText>/collaborators</w:delText>
        </w:r>
      </w:del>
    </w:p>
    <w:p w14:paraId="00000034" w14:textId="3EDB2899" w:rsidR="00DA4AF3" w:rsidRDefault="00424E46">
      <w:pPr>
        <w:numPr>
          <w:ilvl w:val="0"/>
          <w:numId w:val="1"/>
        </w:numPr>
        <w:pPrChange w:id="118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>The artifact shall indicate the institution of its authors</w:t>
      </w:r>
      <w:del w:id="119" w:author="Damasceno and Strüber" w:date="2021-04-13T17:15:00Z">
        <w:r>
          <w:delText>/collaborators</w:delText>
        </w:r>
      </w:del>
    </w:p>
    <w:p w14:paraId="00000035" w14:textId="77777777" w:rsidR="00DA4AF3" w:rsidRDefault="00424E46">
      <w:pPr>
        <w:numPr>
          <w:ilvl w:val="0"/>
          <w:numId w:val="1"/>
        </w:numPr>
        <w:pPrChange w:id="120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 xml:space="preserve">The artifact shall indicate the contact details of its authors/collaborators (e.g., email address, </w:t>
      </w:r>
      <w:proofErr w:type="spellStart"/>
      <w:r>
        <w:t>ResearchGate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>, website)</w:t>
      </w:r>
    </w:p>
    <w:p w14:paraId="00000036" w14:textId="77777777" w:rsidR="00DA4AF3" w:rsidRDefault="00424E46">
      <w:pPr>
        <w:numPr>
          <w:ilvl w:val="0"/>
          <w:numId w:val="1"/>
        </w:numPr>
        <w:pPrChange w:id="121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>The artifact shall indicate the ORCID of its authors/collaborators</w:t>
      </w:r>
    </w:p>
    <w:p w14:paraId="00000037" w14:textId="77777777" w:rsidR="00DA4AF3" w:rsidRDefault="00424E46">
      <w:pPr>
        <w:numPr>
          <w:ilvl w:val="0"/>
          <w:numId w:val="1"/>
        </w:numPr>
        <w:pPrChange w:id="122" w:author="Damasceno and Strüber" w:date="2021-04-13T17:15:00Z">
          <w:pPr>
            <w:numPr>
              <w:numId w:val="7"/>
            </w:numPr>
            <w:ind w:left="720" w:hanging="360"/>
          </w:pPr>
        </w:pPrChange>
      </w:pPr>
      <w:r>
        <w:t>The artifact shall indicate the level of experience of its authors/collaborators (e.g., bio, degree, position)</w:t>
      </w:r>
    </w:p>
    <w:p w14:paraId="00000038" w14:textId="77777777" w:rsidR="00DA4AF3" w:rsidRDefault="00424E46">
      <w:pPr>
        <w:pStyle w:val="Heading2"/>
      </w:pPr>
      <w:bookmarkStart w:id="123" w:name="_hm54ofnsr0p0" w:colFirst="0" w:colLast="0"/>
      <w:bookmarkEnd w:id="123"/>
      <w:r>
        <w:t>Who funded this project?</w:t>
      </w:r>
    </w:p>
    <w:p w14:paraId="00000039" w14:textId="77777777" w:rsidR="00DA4AF3" w:rsidRDefault="00424E46">
      <w:pPr>
        <w:numPr>
          <w:ilvl w:val="0"/>
          <w:numId w:val="1"/>
        </w:numPr>
        <w:pPrChange w:id="124" w:author="Damasceno and Strüber" w:date="2021-04-13T17:15:00Z">
          <w:pPr>
            <w:numPr>
              <w:numId w:val="3"/>
            </w:numPr>
            <w:ind w:left="720" w:hanging="360"/>
          </w:pPr>
        </w:pPrChange>
      </w:pPr>
      <w:r>
        <w:t xml:space="preserve">The artifact shall indicate the funding agencies that supported the project (e.g., ERC, NWO, </w:t>
      </w:r>
      <w:proofErr w:type="spellStart"/>
      <w:r>
        <w:t>CNPq</w:t>
      </w:r>
      <w:proofErr w:type="spellEnd"/>
      <w:r>
        <w:t>, DFG, EPSRC, NSF)</w:t>
      </w:r>
    </w:p>
    <w:p w14:paraId="78B14201" w14:textId="77777777" w:rsidR="00D65B43" w:rsidRDefault="00424E46">
      <w:pPr>
        <w:numPr>
          <w:ilvl w:val="0"/>
          <w:numId w:val="3"/>
        </w:numPr>
        <w:rPr>
          <w:del w:id="125" w:author="Damasceno and Strüber" w:date="2021-04-13T17:15:00Z"/>
        </w:rPr>
      </w:pPr>
      <w:del w:id="126" w:author="Damasceno and Strüber" w:date="2021-04-13T17:15:00Z">
        <w:r>
          <w:delText>The artifact shall indicate the universities that mostly contributed with the project</w:delText>
        </w:r>
      </w:del>
    </w:p>
    <w:p w14:paraId="0000003A" w14:textId="77777777" w:rsidR="00DA4AF3" w:rsidRDefault="00DA4AF3">
      <w:pPr>
        <w:ind w:left="720"/>
        <w:rPr>
          <w:ins w:id="127" w:author="Damasceno and Strüber" w:date="2021-04-13T17:15:00Z"/>
        </w:rPr>
      </w:pPr>
    </w:p>
    <w:p w14:paraId="0000003B" w14:textId="77777777" w:rsidR="00DA4AF3" w:rsidRDefault="00424E46">
      <w:pPr>
        <w:pStyle w:val="Heading1"/>
      </w:pPr>
      <w:bookmarkStart w:id="128" w:name="_q66ohe31jzvx" w:colFirst="0" w:colLast="0"/>
      <w:bookmarkEnd w:id="128"/>
      <w:r>
        <w:t>When?</w:t>
      </w:r>
    </w:p>
    <w:p w14:paraId="0000003C" w14:textId="433E2B0E" w:rsidR="00DA4AF3" w:rsidRDefault="00424E46">
      <w:pPr>
        <w:pStyle w:val="Heading2"/>
      </w:pPr>
      <w:bookmarkStart w:id="129" w:name="_b9d9xtb6q8jv" w:colFirst="0" w:colLast="0"/>
      <w:bookmarkEnd w:id="129"/>
      <w:r>
        <w:t xml:space="preserve">When </w:t>
      </w:r>
      <w:ins w:id="130" w:author="Damasceno and Strüber" w:date="2021-04-13T17:15:00Z">
        <w:r>
          <w:t xml:space="preserve">did </w:t>
        </w:r>
      </w:ins>
      <w:r>
        <w:t xml:space="preserve">changes </w:t>
      </w:r>
      <w:del w:id="131" w:author="Damasceno and Strüber" w:date="2021-04-13T17:15:00Z">
        <w:r>
          <w:delText>are implemented</w:delText>
        </w:r>
      </w:del>
      <w:ins w:id="132" w:author="Damasceno and Strüber" w:date="2021-04-13T17:15:00Z">
        <w:r>
          <w:t>happen</w:t>
        </w:r>
      </w:ins>
      <w:r>
        <w:t>?</w:t>
      </w:r>
    </w:p>
    <w:p w14:paraId="6F5AF448" w14:textId="77777777" w:rsidR="00D65B43" w:rsidRDefault="00424E46">
      <w:pPr>
        <w:numPr>
          <w:ilvl w:val="0"/>
          <w:numId w:val="12"/>
        </w:numPr>
        <w:rPr>
          <w:del w:id="133" w:author="Damasceno and Strüber" w:date="2021-04-13T17:15:00Z"/>
        </w:rPr>
      </w:pPr>
      <w:del w:id="134" w:author="Damasceno and Strüber" w:date="2021-04-13T17:15:00Z">
        <w:r>
          <w:delText xml:space="preserve">The </w:delText>
        </w:r>
      </w:del>
      <w:ins w:id="135" w:author="Damasceno and Strüber" w:date="2021-04-13T17:15:00Z">
        <w:r>
          <w:t xml:space="preserve">Changes to the </w:t>
        </w:r>
      </w:ins>
      <w:r>
        <w:t xml:space="preserve">artifact shall </w:t>
      </w:r>
      <w:del w:id="136" w:author="Damasceno and Strüber" w:date="2021-04-13T17:15:00Z">
        <w:r>
          <w:delText>indicate the version of the platform used to develop the MDE tool (e.g., Eclipse/Netbeans/JetBrains releases)</w:delText>
        </w:r>
      </w:del>
    </w:p>
    <w:p w14:paraId="0F5A6CB7" w14:textId="77777777" w:rsidR="00D65B43" w:rsidRDefault="00424E46">
      <w:pPr>
        <w:numPr>
          <w:ilvl w:val="0"/>
          <w:numId w:val="12"/>
        </w:numPr>
        <w:rPr>
          <w:del w:id="137" w:author="Damasceno and Strüber" w:date="2021-04-13T17:15:00Z"/>
        </w:rPr>
      </w:pPr>
      <w:del w:id="138" w:author="Damasceno and Strüber" w:date="2021-04-13T17:15:00Z">
        <w:r>
          <w:delText>The artifact shall indicate the version of every library or dependency used by the MDE tool</w:delText>
        </w:r>
      </w:del>
    </w:p>
    <w:p w14:paraId="1B095404" w14:textId="77777777" w:rsidR="00D65B43" w:rsidRDefault="00424E46">
      <w:pPr>
        <w:numPr>
          <w:ilvl w:val="0"/>
          <w:numId w:val="12"/>
        </w:numPr>
        <w:rPr>
          <w:del w:id="139" w:author="Damasceno and Strüber" w:date="2021-04-13T17:15:00Z"/>
        </w:rPr>
      </w:pPr>
      <w:del w:id="140" w:author="Damasceno and Strüber" w:date="2021-04-13T17:15:00Z">
        <w:r>
          <w:delText>The artifact shall indicate the version of standards or specifications used by the MDE tool</w:delText>
        </w:r>
      </w:del>
    </w:p>
    <w:p w14:paraId="0000003D" w14:textId="4FE8E562" w:rsidR="00DA4AF3" w:rsidRDefault="00424E46">
      <w:pPr>
        <w:numPr>
          <w:ilvl w:val="0"/>
          <w:numId w:val="1"/>
        </w:numPr>
        <w:pPrChange w:id="141" w:author="Damasceno and Strüber" w:date="2021-04-13T17:15:00Z">
          <w:pPr>
            <w:numPr>
              <w:numId w:val="12"/>
            </w:numPr>
            <w:ind w:left="720" w:hanging="360"/>
          </w:pPr>
        </w:pPrChange>
      </w:pPr>
      <w:del w:id="142" w:author="Damasceno and Strüber" w:date="2021-04-13T17:15:00Z">
        <w:r>
          <w:delText xml:space="preserve">The artifact changes shall </w:delText>
        </w:r>
      </w:del>
      <w:r>
        <w:t xml:space="preserve">be tracked using version control (e.g., 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</w:t>
      </w:r>
    </w:p>
    <w:p w14:paraId="168939E5" w14:textId="77777777" w:rsidR="00D65B43" w:rsidRDefault="00424E46">
      <w:pPr>
        <w:numPr>
          <w:ilvl w:val="0"/>
          <w:numId w:val="12"/>
        </w:numPr>
        <w:rPr>
          <w:del w:id="143" w:author="Damasceno and Strüber" w:date="2021-04-13T17:15:00Z"/>
        </w:rPr>
      </w:pPr>
      <w:del w:id="144" w:author="Damasceno and Strüber" w:date="2021-04-13T17:15:00Z">
        <w:r>
          <w:delText xml:space="preserve">The artifact shall allow </w:delText>
        </w:r>
      </w:del>
      <w:ins w:id="145" w:author="Damasceno and Strüber" w:date="2021-04-13T17:15:00Z">
        <w:r>
          <w:t xml:space="preserve">Changes </w:t>
        </w:r>
      </w:ins>
      <w:r>
        <w:t xml:space="preserve">to </w:t>
      </w:r>
      <w:del w:id="146" w:author="Damasceno and Strüber" w:date="2021-04-13T17:15:00Z">
        <w:r>
          <w:delText>reference/retrieved specific versions using tag and/or release identifiers</w:delText>
        </w:r>
      </w:del>
    </w:p>
    <w:p w14:paraId="0000003E" w14:textId="297EC79B" w:rsidR="00DA4AF3" w:rsidRDefault="00424E46">
      <w:pPr>
        <w:numPr>
          <w:ilvl w:val="0"/>
          <w:numId w:val="1"/>
        </w:numPr>
        <w:pPrChange w:id="147" w:author="Damasceno and Strüber" w:date="2021-04-13T17:15:00Z">
          <w:pPr>
            <w:numPr>
              <w:numId w:val="12"/>
            </w:numPr>
            <w:ind w:left="720" w:hanging="360"/>
          </w:pPr>
        </w:pPrChange>
      </w:pPr>
      <w:del w:id="148" w:author="Damasceno and Strüber" w:date="2021-04-13T17:15:00Z">
        <w:r>
          <w:delText>Every change</w:delText>
        </w:r>
      </w:del>
      <w:ins w:id="149" w:author="Damasceno and Strüber" w:date="2021-04-13T17:15:00Z">
        <w:r>
          <w:t>the artifact</w:t>
        </w:r>
      </w:ins>
      <w:r>
        <w:t xml:space="preserve"> shall be small (e.g., conciseness, cohesion, clear edit)</w:t>
      </w:r>
    </w:p>
    <w:p w14:paraId="7FBC4EBC" w14:textId="77777777" w:rsidR="00D65B43" w:rsidRDefault="00424E46">
      <w:pPr>
        <w:numPr>
          <w:ilvl w:val="0"/>
          <w:numId w:val="12"/>
        </w:numPr>
        <w:rPr>
          <w:del w:id="150" w:author="Damasceno and Strüber" w:date="2021-04-13T17:15:00Z"/>
        </w:rPr>
      </w:pPr>
      <w:del w:id="151" w:author="Damasceno and Strüber" w:date="2021-04-13T17:15:00Z">
        <w:r>
          <w:delText>Every change shall be coherent (i.e., non-breaking)</w:delText>
        </w:r>
      </w:del>
    </w:p>
    <w:p w14:paraId="0000003F" w14:textId="7DD752AB" w:rsidR="00DA4AF3" w:rsidRDefault="00424E46">
      <w:pPr>
        <w:numPr>
          <w:ilvl w:val="0"/>
          <w:numId w:val="1"/>
        </w:numPr>
        <w:pPrChange w:id="152" w:author="Damasceno and Strüber" w:date="2021-04-13T17:15:00Z">
          <w:pPr>
            <w:numPr>
              <w:numId w:val="12"/>
            </w:numPr>
            <w:ind w:left="720" w:hanging="360"/>
          </w:pPr>
        </w:pPrChange>
      </w:pPr>
      <w:del w:id="153" w:author="Damasceno and Strüber" w:date="2021-04-13T17:15:00Z">
        <w:r>
          <w:delText>Every change</w:delText>
        </w:r>
      </w:del>
      <w:ins w:id="154" w:author="Damasceno and Strüber" w:date="2021-04-13T17:15:00Z">
        <w:r>
          <w:t>Changes to the artifact</w:t>
        </w:r>
      </w:ins>
      <w:r>
        <w:t xml:space="preserve"> shall be explained </w:t>
      </w:r>
      <w:del w:id="155" w:author="Damasceno and Strüber" w:date="2021-04-13T17:15:00Z">
        <w:r>
          <w:delText xml:space="preserve">and documented </w:delText>
        </w:r>
      </w:del>
      <w:r>
        <w:t xml:space="preserve">(e.g., </w:t>
      </w:r>
      <w:del w:id="156" w:author="Damasceno and Strüber" w:date="2021-04-13T17:15:00Z">
        <w:r>
          <w:delText xml:space="preserve">in </w:delText>
        </w:r>
      </w:del>
      <w:r>
        <w:t>CHANGELOG</w:t>
      </w:r>
      <w:del w:id="157" w:author="Damasceno and Strüber" w:date="2021-04-13T17:15:00Z">
        <w:r>
          <w:delText>.txt, via</w:delText>
        </w:r>
      </w:del>
      <w:ins w:id="158" w:author="Damasceno and Strüber" w:date="2021-04-13T17:15:00Z">
        <w:r>
          <w:t>,</w:t>
        </w:r>
      </w:ins>
      <w:r>
        <w:t xml:space="preserve"> commit messages)</w:t>
      </w:r>
    </w:p>
    <w:p w14:paraId="00000040" w14:textId="77777777" w:rsidR="00DA4AF3" w:rsidRDefault="00424E46">
      <w:pPr>
        <w:numPr>
          <w:ilvl w:val="0"/>
          <w:numId w:val="1"/>
        </w:numPr>
        <w:rPr>
          <w:ins w:id="159" w:author="Damasceno and Strüber" w:date="2021-04-13T17:15:00Z"/>
        </w:rPr>
      </w:pPr>
      <w:ins w:id="160" w:author="Damasceno and Strüber" w:date="2021-04-13T17:15:00Z">
        <w:r>
          <w:t>The artifact shall allow referencing or retrieving specific versions using tags and/or release identifiers</w:t>
        </w:r>
      </w:ins>
    </w:p>
    <w:p w14:paraId="00000041" w14:textId="77777777" w:rsidR="00DA4AF3" w:rsidRDefault="00DA4AF3">
      <w:pPr>
        <w:ind w:left="720"/>
        <w:rPr>
          <w:ins w:id="161" w:author="Damasceno and Strüber" w:date="2021-04-13T17:15:00Z"/>
        </w:rPr>
      </w:pPr>
    </w:p>
    <w:p w14:paraId="00000042" w14:textId="77777777" w:rsidR="00DA4AF3" w:rsidRDefault="00424E46">
      <w:pPr>
        <w:pStyle w:val="Heading2"/>
      </w:pPr>
      <w:bookmarkStart w:id="162" w:name="_4o0v9ln66zoq" w:colFirst="0" w:colLast="0"/>
      <w:bookmarkEnd w:id="162"/>
      <w:r>
        <w:t>When</w:t>
      </w:r>
      <w:ins w:id="163" w:author="Damasceno and Strüber" w:date="2021-04-13T17:15:00Z">
        <w:r>
          <w:t xml:space="preserve"> do future</w:t>
        </w:r>
      </w:ins>
      <w:r>
        <w:t xml:space="preserve"> changes shall happen?</w:t>
      </w:r>
    </w:p>
    <w:p w14:paraId="00000043" w14:textId="77777777" w:rsidR="00DA4AF3" w:rsidRDefault="00424E46">
      <w:pPr>
        <w:numPr>
          <w:ilvl w:val="0"/>
          <w:numId w:val="1"/>
        </w:numPr>
        <w:pPrChange w:id="164" w:author="Damasceno and Strüber" w:date="2021-04-13T17:15:00Z">
          <w:pPr>
            <w:numPr>
              <w:numId w:val="17"/>
            </w:numPr>
            <w:ind w:left="720" w:hanging="360"/>
          </w:pPr>
        </w:pPrChange>
      </w:pPr>
      <w:r>
        <w:t>The artifact shall provide a timeline for future goals and planned updates (e.g., frequency, next steps, future work plans)</w:t>
      </w:r>
    </w:p>
    <w:p w14:paraId="00000044" w14:textId="77777777" w:rsidR="00DA4AF3" w:rsidRDefault="00424E46">
      <w:pPr>
        <w:numPr>
          <w:ilvl w:val="0"/>
          <w:numId w:val="1"/>
        </w:numPr>
        <w:pPrChange w:id="165" w:author="Damasceno and Strüber" w:date="2021-04-13T17:15:00Z">
          <w:pPr>
            <w:numPr>
              <w:numId w:val="17"/>
            </w:numPr>
            <w:ind w:left="720" w:hanging="360"/>
          </w:pPr>
        </w:pPrChange>
      </w:pPr>
      <w:r>
        <w:t>The artifact shall be open for change requests and receiving feedback from users (e.g., bug fixes, pull requests, collaboration)</w:t>
      </w:r>
    </w:p>
    <w:p w14:paraId="00000045" w14:textId="77777777" w:rsidR="00DA4AF3" w:rsidRDefault="00424E46">
      <w:pPr>
        <w:pStyle w:val="Heading1"/>
      </w:pPr>
      <w:bookmarkStart w:id="166" w:name="_g7aqmwxkc51t" w:colFirst="0" w:colLast="0"/>
      <w:bookmarkEnd w:id="166"/>
      <w:r>
        <w:t>How?</w:t>
      </w:r>
    </w:p>
    <w:p w14:paraId="00000046" w14:textId="77777777" w:rsidR="00DA4AF3" w:rsidRDefault="00424E46">
      <w:pPr>
        <w:pStyle w:val="Heading2"/>
        <w:rPr>
          <w:shd w:val="clear" w:color="auto" w:fill="B6D7A8"/>
          <w:rPrChange w:id="167" w:author="Damasceno and Strüber" w:date="2021-04-13T17:15:00Z">
            <w:rPr/>
          </w:rPrChange>
        </w:rPr>
      </w:pPr>
      <w:bookmarkStart w:id="168" w:name="_l15117vhzjqr" w:colFirst="0" w:colLast="0"/>
      <w:bookmarkEnd w:id="168"/>
      <w:r>
        <w:t>How is it organized?</w:t>
      </w:r>
    </w:p>
    <w:p w14:paraId="488B70C4" w14:textId="77777777" w:rsidR="00D65B43" w:rsidRDefault="00424E46">
      <w:pPr>
        <w:numPr>
          <w:ilvl w:val="0"/>
          <w:numId w:val="5"/>
        </w:numPr>
        <w:rPr>
          <w:del w:id="169" w:author="Damasceno and Strüber" w:date="2021-04-13T17:15:00Z"/>
        </w:rPr>
      </w:pPr>
      <w:del w:id="170" w:author="Damasceno and Strüber" w:date="2021-04-13T17:15:00Z">
        <w:r>
          <w:delText>Experiment design shall be reported following a standard format (e.g., taxonomy, feature-based classification)</w:delText>
        </w:r>
      </w:del>
    </w:p>
    <w:p w14:paraId="2871F8C7" w14:textId="77777777" w:rsidR="00D65B43" w:rsidRDefault="00424E46">
      <w:pPr>
        <w:numPr>
          <w:ilvl w:val="0"/>
          <w:numId w:val="5"/>
        </w:numPr>
        <w:rPr>
          <w:del w:id="171" w:author="Damasceno and Strüber" w:date="2021-04-13T17:15:00Z"/>
        </w:rPr>
      </w:pPr>
      <w:del w:id="172" w:author="Damasceno and Strüber" w:date="2021-04-13T17:15:00Z">
        <w:r>
          <w:delText>File formats shall be explicitly documented (e.g., file type/extension)</w:delText>
        </w:r>
      </w:del>
    </w:p>
    <w:p w14:paraId="00000047" w14:textId="77777777" w:rsidR="00DA4AF3" w:rsidRDefault="00424E46">
      <w:pPr>
        <w:numPr>
          <w:ilvl w:val="0"/>
          <w:numId w:val="1"/>
        </w:numPr>
        <w:pPrChange w:id="173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Tabular data files shall follow analysis-friendly formats (e.g., </w:t>
      </w:r>
      <w:ins w:id="174" w:author="Damasceno and Strüber" w:date="2021-04-13T17:15:00Z">
        <w:r>
          <w:t xml:space="preserve">the </w:t>
        </w:r>
      </w:ins>
      <w:r>
        <w:t xml:space="preserve">column is variable, </w:t>
      </w:r>
      <w:ins w:id="175" w:author="Damasceno and Strüber" w:date="2021-04-13T17:15:00Z">
        <w:r>
          <w:t xml:space="preserve">the </w:t>
        </w:r>
      </w:ins>
      <w:r>
        <w:t>row is observation, data dictionary,</w:t>
      </w:r>
      <w:ins w:id="176" w:author="Damasceno and Strüber" w:date="2021-04-13T17:15:00Z">
        <w:r>
          <w:t xml:space="preserve"> the</w:t>
        </w:r>
      </w:ins>
      <w:r>
        <w:t xml:space="preserve"> meaning of column/row headers)</w:t>
      </w:r>
    </w:p>
    <w:p w14:paraId="00000048" w14:textId="3761C183" w:rsidR="00DA4AF3" w:rsidRDefault="00424E46">
      <w:pPr>
        <w:numPr>
          <w:ilvl w:val="0"/>
          <w:numId w:val="1"/>
        </w:numPr>
        <w:pPrChange w:id="177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Files and folders shall have self-explaining names matching content, </w:t>
      </w:r>
      <w:del w:id="178" w:author="Damasceno and Strüber" w:date="2021-04-13T17:15:00Z">
        <w:r>
          <w:delText>mearning</w:delText>
        </w:r>
      </w:del>
      <w:ins w:id="179" w:author="Damasceno and Strüber" w:date="2021-04-13T17:15:00Z">
        <w:r>
          <w:t>meaning,</w:t>
        </w:r>
      </w:ins>
      <w:r>
        <w:t xml:space="preserve"> and human abstractions (e.g., doc/, </w:t>
      </w:r>
      <w:proofErr w:type="spellStart"/>
      <w:r>
        <w:t>src</w:t>
      </w:r>
      <w:proofErr w:type="spellEnd"/>
      <w:r>
        <w:t xml:space="preserve">/, results/, </w:t>
      </w:r>
      <w:proofErr w:type="spellStart"/>
      <w:r>
        <w:t>src</w:t>
      </w:r>
      <w:proofErr w:type="spellEnd"/>
      <w:r>
        <w:t>/, bin/)</w:t>
      </w:r>
    </w:p>
    <w:p w14:paraId="00000049" w14:textId="3C49828D" w:rsidR="00DA4AF3" w:rsidRDefault="00424E46">
      <w:pPr>
        <w:numPr>
          <w:ilvl w:val="0"/>
          <w:numId w:val="1"/>
        </w:numPr>
        <w:pPrChange w:id="180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The artifact shall </w:t>
      </w:r>
      <w:del w:id="181" w:author="Damasceno and Strüber" w:date="2021-04-13T17:15:00Z">
        <w:r>
          <w:delText>report followed norms and standards</w:delText>
        </w:r>
      </w:del>
      <w:ins w:id="182" w:author="Damasceno and Strüber" w:date="2021-04-13T17:15:00Z">
        <w:r>
          <w:t>indicate best practices used</w:t>
        </w:r>
      </w:ins>
      <w:r>
        <w:t xml:space="preserve"> (e.g., naming or code conventions, guidelines/checklists)</w:t>
      </w:r>
    </w:p>
    <w:p w14:paraId="0000004A" w14:textId="6B222B65" w:rsidR="00DA4AF3" w:rsidRDefault="00424E46">
      <w:pPr>
        <w:numPr>
          <w:ilvl w:val="0"/>
          <w:numId w:val="1"/>
        </w:numPr>
        <w:pPrChange w:id="183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 xml:space="preserve">Useful metadata shall be used as part of filenames for pattern matching (e.g., </w:t>
      </w:r>
      <w:proofErr w:type="spellStart"/>
      <w:r>
        <w:t>yyyymmdd</w:t>
      </w:r>
      <w:proofErr w:type="spellEnd"/>
      <w:del w:id="184" w:author="Damasceno and Strüber" w:date="2021-04-13T17:15:00Z">
        <w:r>
          <w:delText>)</w:delText>
        </w:r>
      </w:del>
      <w:ins w:id="185" w:author="Damasceno and Strüber" w:date="2021-04-13T17:15:00Z">
        <w:r>
          <w:t>), where meaningful</w:t>
        </w:r>
      </w:ins>
    </w:p>
    <w:p w14:paraId="0000004B" w14:textId="77777777" w:rsidR="00DA4AF3" w:rsidRDefault="00424E46">
      <w:pPr>
        <w:numPr>
          <w:ilvl w:val="0"/>
          <w:numId w:val="1"/>
        </w:numPr>
        <w:pPrChange w:id="186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>The artifact shall be compliant with ICT accessibility standards (e.g., Section 508, WAI)</w:t>
      </w:r>
    </w:p>
    <w:p w14:paraId="0000004C" w14:textId="77777777" w:rsidR="00DA4AF3" w:rsidRDefault="00424E46">
      <w:pPr>
        <w:numPr>
          <w:ilvl w:val="0"/>
          <w:numId w:val="1"/>
        </w:numPr>
        <w:pPrChange w:id="187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r>
        <w:t>The experiment workflow shall be broken-down into small and simple procedures to facilitate reuse (e.g., scripts, functions)</w:t>
      </w:r>
    </w:p>
    <w:p w14:paraId="18E7A92C" w14:textId="77777777" w:rsidR="00D65B43" w:rsidRDefault="00424E46">
      <w:pPr>
        <w:numPr>
          <w:ilvl w:val="0"/>
          <w:numId w:val="5"/>
        </w:numPr>
        <w:rPr>
          <w:del w:id="188" w:author="Damasceno and Strüber" w:date="2021-04-13T17:15:00Z"/>
        </w:rPr>
      </w:pPr>
      <w:del w:id="189" w:author="Damasceno and Strüber" w:date="2021-04-13T17:15:00Z">
        <w:r>
          <w:delText>The source code shall have minimum amount of duplicated code (i.e., no copy-paste or clone-and-own)</w:delText>
        </w:r>
      </w:del>
    </w:p>
    <w:p w14:paraId="7A0B3AA0" w14:textId="77777777" w:rsidR="00D65B43" w:rsidRDefault="00424E46">
      <w:pPr>
        <w:numPr>
          <w:ilvl w:val="0"/>
          <w:numId w:val="5"/>
        </w:numPr>
        <w:rPr>
          <w:del w:id="190" w:author="Damasceno and Strüber" w:date="2021-04-13T17:15:00Z"/>
        </w:rPr>
      </w:pPr>
      <w:r>
        <w:t xml:space="preserve">The artifact shall include a </w:t>
      </w:r>
      <w:del w:id="191" w:author="Damasceno and Strüber" w:date="2021-04-13T17:15:00Z">
        <w:r>
          <w:delText xml:space="preserve">proper </w:delText>
        </w:r>
      </w:del>
      <w:r>
        <w:t>website</w:t>
      </w:r>
    </w:p>
    <w:p w14:paraId="0000004D" w14:textId="1BD4F40E" w:rsidR="00DA4AF3" w:rsidRDefault="00424E46">
      <w:pPr>
        <w:numPr>
          <w:ilvl w:val="0"/>
          <w:numId w:val="1"/>
        </w:numPr>
        <w:pPrChange w:id="192" w:author="Damasceno and Strüber" w:date="2021-04-13T17:15:00Z">
          <w:pPr>
            <w:numPr>
              <w:numId w:val="5"/>
            </w:numPr>
            <w:ind w:left="720" w:hanging="360"/>
          </w:pPr>
        </w:pPrChange>
      </w:pPr>
      <w:del w:id="193" w:author="Damasceno and Strüber" w:date="2021-04-13T17:15:00Z">
        <w:r>
          <w:delText xml:space="preserve">The artifact shall include a </w:delText>
        </w:r>
      </w:del>
      <w:ins w:id="194" w:author="Damasceno and Strüber" w:date="2021-04-13T17:15:00Z">
        <w:r>
          <w:t xml:space="preserve"> or </w:t>
        </w:r>
      </w:ins>
      <w:r>
        <w:t>wiki-page</w:t>
      </w:r>
    </w:p>
    <w:p w14:paraId="0000004E" w14:textId="53A36E2A" w:rsidR="00DA4AF3" w:rsidRDefault="00424E46">
      <w:pPr>
        <w:pStyle w:val="Heading2"/>
      </w:pPr>
      <w:bookmarkStart w:id="195" w:name="_zhkxtkl3bjxp" w:colFirst="0" w:colLast="0"/>
      <w:bookmarkEnd w:id="195"/>
      <w:r>
        <w:t xml:space="preserve">How to </w:t>
      </w:r>
      <w:del w:id="196" w:author="Damasceno and Strüber" w:date="2021-04-13T17:15:00Z">
        <w:r>
          <w:delText>setup</w:delText>
        </w:r>
      </w:del>
      <w:ins w:id="197" w:author="Damasceno and Strüber" w:date="2021-04-13T17:15:00Z">
        <w:r>
          <w:t>set up</w:t>
        </w:r>
      </w:ins>
      <w:r>
        <w:t xml:space="preserve"> a running environment?</w:t>
      </w:r>
    </w:p>
    <w:p w14:paraId="0000004F" w14:textId="3FC61A20" w:rsidR="00DA4AF3" w:rsidRDefault="00424E46">
      <w:pPr>
        <w:numPr>
          <w:ilvl w:val="0"/>
          <w:numId w:val="1"/>
        </w:numPr>
        <w:pPrChange w:id="198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 xml:space="preserve">The artifact shall provide </w:t>
      </w:r>
      <w:del w:id="199" w:author="Damasceno and Strüber" w:date="2021-04-13T17:15:00Z">
        <w:r>
          <w:delText xml:space="preserve">download </w:delText>
        </w:r>
      </w:del>
      <w:r>
        <w:t>instructions</w:t>
      </w:r>
      <w:ins w:id="200" w:author="Damasceno and Strüber" w:date="2021-04-13T17:15:00Z">
        <w:r>
          <w:t xml:space="preserve"> for downloading</w:t>
        </w:r>
      </w:ins>
    </w:p>
    <w:p w14:paraId="00000050" w14:textId="4574E7ED" w:rsidR="00DA4AF3" w:rsidRDefault="00424E46">
      <w:pPr>
        <w:numPr>
          <w:ilvl w:val="0"/>
          <w:numId w:val="1"/>
        </w:numPr>
        <w:pPrChange w:id="201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>The artifact shall provide the open</w:t>
      </w:r>
      <w:del w:id="202" w:author="Damasceno and Strüber" w:date="2021-04-13T17:15:00Z">
        <w:r>
          <w:delText xml:space="preserve"> </w:delText>
        </w:r>
      </w:del>
      <w:ins w:id="203" w:author="Damasceno and Strüber" w:date="2021-04-13T17:15:00Z">
        <w:r>
          <w:t>-</w:t>
        </w:r>
      </w:ins>
      <w:r>
        <w:t>source code</w:t>
      </w:r>
      <w:del w:id="204" w:author="Damasceno and Strüber" w:date="2021-04-13T17:15:00Z">
        <w:r>
          <w:delText xml:space="preserve"> of the MDE tool</w:delText>
        </w:r>
      </w:del>
    </w:p>
    <w:p w14:paraId="00000051" w14:textId="30F23874" w:rsidR="00DA4AF3" w:rsidRDefault="00424E46">
      <w:pPr>
        <w:numPr>
          <w:ilvl w:val="0"/>
          <w:numId w:val="1"/>
        </w:numPr>
        <w:pPrChange w:id="205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>The artifact shall provide a binary/compiled version</w:t>
      </w:r>
      <w:del w:id="206" w:author="Damasceno and Strüber" w:date="2021-04-13T17:15:00Z">
        <w:r>
          <w:delText xml:space="preserve"> for the MDE tool</w:delText>
        </w:r>
      </w:del>
    </w:p>
    <w:p w14:paraId="00000052" w14:textId="7A76015D" w:rsidR="00DA4AF3" w:rsidRDefault="00424E46">
      <w:pPr>
        <w:numPr>
          <w:ilvl w:val="0"/>
          <w:numId w:val="1"/>
        </w:numPr>
        <w:pPrChange w:id="207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 xml:space="preserve">The artifact shall provide a container for freezing dependencies and quickly setting up </w:t>
      </w:r>
      <w:del w:id="208" w:author="Damasceno and Strüber" w:date="2021-04-13T17:15:00Z">
        <w:r>
          <w:delText>an</w:delText>
        </w:r>
      </w:del>
      <w:ins w:id="209" w:author="Damasceno and Strüber" w:date="2021-04-13T17:15:00Z">
        <w:r>
          <w:t>a running</w:t>
        </w:r>
      </w:ins>
      <w:r>
        <w:t xml:space="preserve"> environment </w:t>
      </w:r>
      <w:del w:id="210" w:author="Damasceno and Strüber" w:date="2021-04-13T17:15:00Z">
        <w:r>
          <w:delText xml:space="preserve">for the MDE tool </w:delText>
        </w:r>
      </w:del>
      <w:r>
        <w:t>(e.g., VM, Docker)</w:t>
      </w:r>
    </w:p>
    <w:p w14:paraId="00000053" w14:textId="77777777" w:rsidR="00DA4AF3" w:rsidRDefault="00424E46">
      <w:pPr>
        <w:numPr>
          <w:ilvl w:val="0"/>
          <w:numId w:val="1"/>
        </w:numPr>
        <w:pPrChange w:id="211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>The artifact shall provide a step-by-step tutorial of how to build the source code</w:t>
      </w:r>
    </w:p>
    <w:p w14:paraId="00000054" w14:textId="77777777" w:rsidR="00DA4AF3" w:rsidRDefault="00424E46">
      <w:pPr>
        <w:numPr>
          <w:ilvl w:val="0"/>
          <w:numId w:val="1"/>
        </w:numPr>
        <w:pPrChange w:id="212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>The artifact compilation shall rely on build automation tools (e.g., make, ant)</w:t>
      </w:r>
    </w:p>
    <w:p w14:paraId="00000055" w14:textId="77777777" w:rsidR="00DA4AF3" w:rsidRDefault="00424E46">
      <w:pPr>
        <w:numPr>
          <w:ilvl w:val="0"/>
          <w:numId w:val="1"/>
        </w:numPr>
        <w:pPrChange w:id="213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>The artifact compilation shall rely on dependency management tools (e.g., maven, pip)</w:t>
      </w:r>
    </w:p>
    <w:p w14:paraId="00000056" w14:textId="1C1F3BAE" w:rsidR="00DA4AF3" w:rsidRDefault="00424E46">
      <w:pPr>
        <w:numPr>
          <w:ilvl w:val="0"/>
          <w:numId w:val="1"/>
        </w:numPr>
        <w:pPrChange w:id="214" w:author="Damasceno and Strüber" w:date="2021-04-13T17:15:00Z">
          <w:pPr>
            <w:numPr>
              <w:numId w:val="14"/>
            </w:numPr>
            <w:ind w:left="720" w:hanging="360"/>
          </w:pPr>
        </w:pPrChange>
      </w:pPr>
      <w:r>
        <w:t xml:space="preserve">The artifact shall provide instructions to install </w:t>
      </w:r>
      <w:del w:id="215" w:author="Damasceno and Strüber" w:date="2021-04-13T17:15:00Z">
        <w:r>
          <w:delText>the MDE tool</w:delText>
        </w:r>
      </w:del>
      <w:ins w:id="216" w:author="Damasceno and Strüber" w:date="2021-04-13T17:15:00Z">
        <w:r>
          <w:t>it</w:t>
        </w:r>
      </w:ins>
    </w:p>
    <w:p w14:paraId="75415574" w14:textId="77777777" w:rsidR="00D65B43" w:rsidRDefault="00424E46">
      <w:pPr>
        <w:numPr>
          <w:ilvl w:val="0"/>
          <w:numId w:val="14"/>
        </w:numPr>
        <w:rPr>
          <w:del w:id="217" w:author="Damasceno and Strüber" w:date="2021-04-13T17:15:00Z"/>
        </w:rPr>
      </w:pPr>
      <w:del w:id="218" w:author="Damasceno and Strüber" w:date="2021-04-13T17:15:00Z">
        <w:r>
          <w:lastRenderedPageBreak/>
          <w:delText>The artifact shall provide instructions to obtain libraries or dependencies</w:delText>
        </w:r>
      </w:del>
    </w:p>
    <w:p w14:paraId="66783BC6" w14:textId="77777777" w:rsidR="00D65B43" w:rsidRDefault="00424E46">
      <w:pPr>
        <w:numPr>
          <w:ilvl w:val="0"/>
          <w:numId w:val="14"/>
        </w:numPr>
        <w:rPr>
          <w:del w:id="219" w:author="Damasceno and Strüber" w:date="2021-04-13T17:15:00Z"/>
        </w:rPr>
      </w:pPr>
      <w:del w:id="220" w:author="Damasceno and Strüber" w:date="2021-04-13T17:15:00Z">
        <w:r>
          <w:delText>Once downloaded, the artifact shall work without network connection</w:delText>
        </w:r>
      </w:del>
    </w:p>
    <w:p w14:paraId="2D9A05DB" w14:textId="77777777" w:rsidR="00D65B43" w:rsidRDefault="00424E46">
      <w:pPr>
        <w:numPr>
          <w:ilvl w:val="0"/>
          <w:numId w:val="14"/>
        </w:numPr>
        <w:rPr>
          <w:del w:id="221" w:author="Damasceno and Strüber" w:date="2021-04-13T17:15:00Z"/>
        </w:rPr>
      </w:pPr>
      <w:del w:id="222" w:author="Damasceno and Strüber" w:date="2021-04-13T17:15:00Z">
        <w:r>
          <w:delText>The artifact shall provides means to verify file integrity (e.g., SHA-256, MD5)</w:delText>
        </w:r>
      </w:del>
    </w:p>
    <w:p w14:paraId="00000057" w14:textId="77777777" w:rsidR="00DA4AF3" w:rsidRDefault="00DA4AF3">
      <w:pPr>
        <w:ind w:left="720"/>
        <w:rPr>
          <w:ins w:id="223" w:author="Damasceno and Strüber" w:date="2021-04-13T17:15:00Z"/>
          <w:u w:val="single"/>
          <w:shd w:val="clear" w:color="auto" w:fill="93C47D"/>
        </w:rPr>
      </w:pPr>
    </w:p>
    <w:p w14:paraId="00000058" w14:textId="77777777" w:rsidR="00DA4AF3" w:rsidRDefault="00424E46">
      <w:pPr>
        <w:pStyle w:val="Heading2"/>
      </w:pPr>
      <w:bookmarkStart w:id="224" w:name="_uw82ffgre55t" w:colFirst="0" w:colLast="0"/>
      <w:bookmarkEnd w:id="224"/>
      <w:r>
        <w:t>How to get started?</w:t>
      </w:r>
    </w:p>
    <w:p w14:paraId="26E036AA" w14:textId="77777777" w:rsidR="00D65B43" w:rsidRDefault="00424E46">
      <w:pPr>
        <w:numPr>
          <w:ilvl w:val="0"/>
          <w:numId w:val="8"/>
        </w:numPr>
        <w:rPr>
          <w:del w:id="225" w:author="Damasceno and Strüber" w:date="2021-04-13T17:15:00Z"/>
        </w:rPr>
      </w:pPr>
      <w:r>
        <w:t xml:space="preserve">The artifact shall include </w:t>
      </w:r>
      <w:del w:id="226" w:author="Damasceno and Strüber" w:date="2021-04-13T17:15:00Z">
        <w:r>
          <w:delText>a small</w:delText>
        </w:r>
      </w:del>
      <w:ins w:id="227" w:author="Damasceno and Strüber" w:date="2021-04-13T17:15:00Z">
        <w:r>
          <w:t>instructions for running it on minimal</w:t>
        </w:r>
      </w:ins>
      <w:r>
        <w:t xml:space="preserve"> test data </w:t>
      </w:r>
      <w:del w:id="228" w:author="Damasceno and Strüber" w:date="2021-04-13T17:15:00Z">
        <w:r>
          <w:delText xml:space="preserve">and configuration files/parameters as running example </w:delText>
        </w:r>
      </w:del>
      <w:r>
        <w:t xml:space="preserve">(e.g., </w:t>
      </w:r>
      <w:del w:id="229" w:author="Damasceno and Strüber" w:date="2021-04-13T17:15:00Z">
        <w:r>
          <w:delText xml:space="preserve">low hanging fruit, </w:delText>
        </w:r>
      </w:del>
      <w:r>
        <w:t xml:space="preserve">quick run, smoke </w:t>
      </w:r>
      <w:del w:id="230" w:author="Damasceno and Strüber" w:date="2021-04-13T17:15:00Z">
        <w:r>
          <w:delText>test)</w:delText>
        </w:r>
      </w:del>
    </w:p>
    <w:p w14:paraId="00000059" w14:textId="029DD222" w:rsidR="00DA4AF3" w:rsidRDefault="00424E46">
      <w:pPr>
        <w:numPr>
          <w:ilvl w:val="0"/>
          <w:numId w:val="1"/>
        </w:numPr>
        <w:pPrChange w:id="231" w:author="Damasceno and Strüber" w:date="2021-04-13T17:15:00Z">
          <w:pPr>
            <w:numPr>
              <w:numId w:val="8"/>
            </w:numPr>
            <w:ind w:left="720" w:hanging="360"/>
          </w:pPr>
        </w:pPrChange>
      </w:pPr>
      <w:del w:id="232" w:author="Damasceno and Strüber" w:date="2021-04-13T17:15:00Z">
        <w:r>
          <w:delText>The artifact shall include a simple benchmark test data (e.g., reproducibility with reasonably modest resources or time constraints</w:delText>
        </w:r>
      </w:del>
      <w:ins w:id="233" w:author="Damasceno and Strüber" w:date="2021-04-13T17:15:00Z">
        <w:r>
          <w:t>testing</w:t>
        </w:r>
      </w:ins>
      <w:r>
        <w:t>)</w:t>
      </w:r>
    </w:p>
    <w:p w14:paraId="0000005A" w14:textId="77777777" w:rsidR="00DA4AF3" w:rsidRDefault="00424E46">
      <w:pPr>
        <w:numPr>
          <w:ilvl w:val="0"/>
          <w:numId w:val="1"/>
        </w:numPr>
        <w:pPrChange w:id="234" w:author="Damasceno and Strüber" w:date="2021-04-13T17:15:00Z">
          <w:pPr>
            <w:numPr>
              <w:numId w:val="8"/>
            </w:numPr>
            <w:ind w:left="720" w:hanging="360"/>
          </w:pPr>
        </w:pPrChange>
      </w:pPr>
      <w:r>
        <w:t>The artifact shall indicate the most relevant and interesting parts of the source code/artifact</w:t>
      </w:r>
    </w:p>
    <w:p w14:paraId="0000005B" w14:textId="51D678ED" w:rsidR="00DA4AF3" w:rsidRDefault="00424E46">
      <w:pPr>
        <w:numPr>
          <w:ilvl w:val="0"/>
          <w:numId w:val="1"/>
        </w:numPr>
        <w:pPrChange w:id="235" w:author="Damasceno and Strüber" w:date="2021-04-13T17:15:00Z">
          <w:pPr>
            <w:numPr>
              <w:numId w:val="8"/>
            </w:numPr>
            <w:ind w:left="720" w:hanging="360"/>
          </w:pPr>
        </w:pPrChange>
      </w:pPr>
      <w:r>
        <w:t xml:space="preserve">The artifact shall include </w:t>
      </w:r>
      <w:del w:id="236" w:author="Damasceno and Strüber" w:date="2021-04-13T17:15:00Z">
        <w:r>
          <w:delText xml:space="preserve">a document with a </w:delText>
        </w:r>
      </w:del>
      <w:r>
        <w:t xml:space="preserve">step-by-step </w:t>
      </w:r>
      <w:ins w:id="237" w:author="Damasceno and Strüber" w:date="2021-04-13T17:15:00Z">
        <w:r>
          <w:t xml:space="preserve">instructions </w:t>
        </w:r>
      </w:ins>
      <w:r>
        <w:t xml:space="preserve">for running </w:t>
      </w:r>
      <w:del w:id="238" w:author="Damasceno and Strüber" w:date="2021-04-13T17:15:00Z">
        <w:r>
          <w:delText>the artifact</w:delText>
        </w:r>
      </w:del>
      <w:ins w:id="239" w:author="Damasceno and Strüber" w:date="2021-04-13T17:15:00Z">
        <w:r>
          <w:t>it</w:t>
        </w:r>
      </w:ins>
      <w:r>
        <w:t xml:space="preserve"> (e.g., README, PDF)</w:t>
      </w:r>
    </w:p>
    <w:p w14:paraId="0000005C" w14:textId="4AAC3CED" w:rsidR="00DA4AF3" w:rsidRDefault="00424E46">
      <w:pPr>
        <w:numPr>
          <w:ilvl w:val="0"/>
          <w:numId w:val="1"/>
        </w:numPr>
        <w:pPrChange w:id="240" w:author="Damasceno and Strüber" w:date="2021-04-13T17:15:00Z">
          <w:pPr>
            <w:numPr>
              <w:numId w:val="8"/>
            </w:numPr>
            <w:ind w:left="720" w:hanging="360"/>
          </w:pPr>
        </w:pPrChange>
      </w:pPr>
      <w:r>
        <w:t xml:space="preserve">The artifact shall include a video tutorial with </w:t>
      </w:r>
      <w:del w:id="241" w:author="Damasceno and Strüber" w:date="2021-04-13T17:15:00Z">
        <w:r>
          <w:delText>a</w:delText>
        </w:r>
      </w:del>
      <w:ins w:id="242" w:author="Damasceno and Strüber" w:date="2021-04-13T17:15:00Z">
        <w:r>
          <w:t>the</w:t>
        </w:r>
      </w:ins>
      <w:r>
        <w:t xml:space="preserve"> step-by-step for running </w:t>
      </w:r>
      <w:del w:id="243" w:author="Damasceno and Strüber" w:date="2021-04-13T17:15:00Z">
        <w:r>
          <w:delText>the artifact</w:delText>
        </w:r>
      </w:del>
      <w:ins w:id="244" w:author="Damasceno and Strüber" w:date="2021-04-13T17:15:00Z">
        <w:r>
          <w:t>it</w:t>
        </w:r>
      </w:ins>
      <w:r>
        <w:t xml:space="preserve"> (e.g., </w:t>
      </w:r>
      <w:proofErr w:type="spellStart"/>
      <w:r>
        <w:t>Youtube</w:t>
      </w:r>
      <w:proofErr w:type="spellEnd"/>
      <w:r>
        <w:t>, Vimeo)</w:t>
      </w:r>
    </w:p>
    <w:p w14:paraId="4CAA3361" w14:textId="77777777" w:rsidR="00D65B43" w:rsidRDefault="00424E46">
      <w:pPr>
        <w:numPr>
          <w:ilvl w:val="0"/>
          <w:numId w:val="8"/>
        </w:numPr>
        <w:rPr>
          <w:del w:id="245" w:author="Damasceno and Strüber" w:date="2021-04-13T17:15:00Z"/>
        </w:rPr>
      </w:pPr>
      <w:bookmarkStart w:id="246" w:name="_8c733b1gm1ko" w:colFirst="0" w:colLast="0"/>
      <w:bookmarkEnd w:id="246"/>
      <w:del w:id="247" w:author="Damasceno and Strüber" w:date="2021-04-13T17:15:00Z">
        <w:r>
          <w:delText>Experiment execution shall be controlled by if-else structures and parameters, rather than code (un)commenting</w:delText>
        </w:r>
      </w:del>
    </w:p>
    <w:p w14:paraId="0000005D" w14:textId="77777777" w:rsidR="00DA4AF3" w:rsidRDefault="00424E46">
      <w:pPr>
        <w:pStyle w:val="Heading2"/>
      </w:pPr>
      <w:r>
        <w:t>How to replicate the experiment?</w:t>
      </w:r>
    </w:p>
    <w:p w14:paraId="0000005E" w14:textId="3881DD91" w:rsidR="00DA4AF3" w:rsidRDefault="00424E46">
      <w:pPr>
        <w:numPr>
          <w:ilvl w:val="0"/>
          <w:numId w:val="1"/>
        </w:numPr>
        <w:rPr>
          <w:moveTo w:id="248" w:author="Damasceno and Strüber" w:date="2021-04-13T17:15:00Z"/>
        </w:rPr>
        <w:pPrChange w:id="249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del w:id="250" w:author="Damasceno and Strüber" w:date="2021-04-13T17:15:00Z">
        <w:r>
          <w:delText>It</w:delText>
        </w:r>
      </w:del>
      <w:moveToRangeStart w:id="251" w:author="Damasceno and Strüber" w:date="2021-04-13T17:15:00Z" w:name="move69226563"/>
      <w:moveTo w:id="252" w:author="Damasceno and Strüber" w:date="2021-04-13T17:15:00Z">
        <w:r>
          <w:t>The artifact shall include the complete set of test models analyzed</w:t>
        </w:r>
      </w:moveTo>
    </w:p>
    <w:moveToRangeEnd w:id="251"/>
    <w:p w14:paraId="0000005F" w14:textId="691DC888" w:rsidR="00DA4AF3" w:rsidRDefault="00424E46">
      <w:pPr>
        <w:numPr>
          <w:ilvl w:val="0"/>
          <w:numId w:val="1"/>
        </w:numPr>
        <w:pPrChange w:id="253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ins w:id="254" w:author="Damasceno and Strüber" w:date="2021-04-13T17:15:00Z">
        <w:r>
          <w:t>The artifact</w:t>
        </w:r>
      </w:ins>
      <w:r>
        <w:t xml:space="preserve"> shall provide instructions for manual/automated pre-processing of raw data for experiments (e.g., bash, python, </w:t>
      </w:r>
      <w:del w:id="255" w:author="Damasceno and Strüber" w:date="2021-04-13T17:15:00Z">
        <w:r>
          <w:delText>Rscript</w:delText>
        </w:r>
      </w:del>
      <w:ins w:id="256" w:author="Damasceno and Strüber" w:date="2021-04-13T17:15:00Z">
        <w:r>
          <w:t>R script</w:t>
        </w:r>
      </w:ins>
      <w:r>
        <w:t>)</w:t>
      </w:r>
    </w:p>
    <w:p w14:paraId="00000060" w14:textId="274A1C21" w:rsidR="00DA4AF3" w:rsidRDefault="00424E46">
      <w:pPr>
        <w:numPr>
          <w:ilvl w:val="0"/>
          <w:numId w:val="1"/>
        </w:numPr>
        <w:pPrChange w:id="257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del w:id="258" w:author="Damasceno and Strüber" w:date="2021-04-13T17:15:00Z">
        <w:r>
          <w:delText>It</w:delText>
        </w:r>
      </w:del>
      <w:ins w:id="259" w:author="Damasceno and Strüber" w:date="2021-04-13T17:15:00Z">
        <w:r>
          <w:t>The artifact</w:t>
        </w:r>
      </w:ins>
      <w:r>
        <w:t xml:space="preserve"> shall provide instructions for manual/automated replication of the complete (or at least a subset) experiment as in the paper (e.g., bash, python, </w:t>
      </w:r>
      <w:del w:id="260" w:author="Damasceno and Strüber" w:date="2021-04-13T17:15:00Z">
        <w:r>
          <w:delText>Rscript</w:delText>
        </w:r>
      </w:del>
      <w:ins w:id="261" w:author="Damasceno and Strüber" w:date="2021-04-13T17:15:00Z">
        <w:r>
          <w:t>R script</w:t>
        </w:r>
      </w:ins>
      <w:r>
        <w:t>)</w:t>
      </w:r>
    </w:p>
    <w:p w14:paraId="7D99F2C3" w14:textId="77777777" w:rsidR="00D65B43" w:rsidRDefault="00424E46">
      <w:pPr>
        <w:numPr>
          <w:ilvl w:val="0"/>
          <w:numId w:val="10"/>
        </w:numPr>
        <w:rPr>
          <w:del w:id="262" w:author="Damasceno and Strüber" w:date="2021-04-13T17:15:00Z"/>
        </w:rPr>
      </w:pPr>
      <w:del w:id="263" w:author="Damasceno and Strüber" w:date="2021-04-13T17:15:00Z">
        <w:r>
          <w:delText xml:space="preserve">Experiment </w:delText>
        </w:r>
      </w:del>
      <w:ins w:id="264" w:author="Damasceno and Strüber" w:date="2021-04-13T17:15:00Z">
        <w:r>
          <w:t xml:space="preserve">The experiment </w:t>
        </w:r>
      </w:ins>
      <w:r>
        <w:t xml:space="preserve">workflow shall be fully automated </w:t>
      </w:r>
      <w:del w:id="265" w:author="Damasceno and Strüber" w:date="2021-04-13T17:15:00Z">
        <w:r>
          <w:delText>from</w:delText>
        </w:r>
      </w:del>
      <w:ins w:id="266" w:author="Damasceno and Strüber" w:date="2021-04-13T17:15:00Z">
        <w:r>
          <w:t>(including</w:t>
        </w:r>
      </w:ins>
      <w:r>
        <w:t xml:space="preserve"> raw data processing, </w:t>
      </w:r>
      <w:del w:id="267" w:author="Damasceno and Strüber" w:date="2021-04-13T17:15:00Z">
        <w:r>
          <w:delText xml:space="preserve">over </w:delText>
        </w:r>
      </w:del>
      <w:r>
        <w:t xml:space="preserve">experiment execution, </w:t>
      </w:r>
      <w:del w:id="268" w:author="Damasceno and Strüber" w:date="2021-04-13T17:15:00Z">
        <w:r>
          <w:delText xml:space="preserve">to </w:delText>
        </w:r>
      </w:del>
      <w:r>
        <w:t>figures plotting</w:t>
      </w:r>
    </w:p>
    <w:p w14:paraId="00000061" w14:textId="16032884" w:rsidR="00DA4AF3" w:rsidRDefault="00424E46">
      <w:pPr>
        <w:numPr>
          <w:ilvl w:val="0"/>
          <w:numId w:val="1"/>
        </w:numPr>
        <w:pPrChange w:id="269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del w:id="270" w:author="Damasceno and Strüber" w:date="2021-04-13T17:15:00Z">
        <w:r>
          <w:delText>The artifact shall provide means to evaluate the scalability of the MDE tool with large-scale models (e.g., realistic/synthetic, incremental size/complexity</w:delText>
        </w:r>
      </w:del>
      <w:r>
        <w:t>)</w:t>
      </w:r>
    </w:p>
    <w:p w14:paraId="00000062" w14:textId="77777777" w:rsidR="00DA4AF3" w:rsidRDefault="00424E46">
      <w:pPr>
        <w:numPr>
          <w:ilvl w:val="0"/>
          <w:numId w:val="1"/>
        </w:numPr>
        <w:pPrChange w:id="271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r>
        <w:t xml:space="preserve">The artifact shall include the experiment results shown in its associated paper in tabular and machine-readable format (e.g., </w:t>
      </w:r>
      <w:ins w:id="272" w:author="Damasceno and Strüber" w:date="2021-04-13T17:15:00Z">
        <w:r>
          <w:t>.</w:t>
        </w:r>
      </w:ins>
      <w:r>
        <w:t xml:space="preserve">csv, </w:t>
      </w:r>
      <w:ins w:id="273" w:author="Damasceno and Strüber" w:date="2021-04-13T17:15:00Z">
        <w:r>
          <w:t>.</w:t>
        </w:r>
      </w:ins>
      <w:r>
        <w:t>tab)</w:t>
      </w:r>
    </w:p>
    <w:p w14:paraId="1236053B" w14:textId="77777777" w:rsidR="00D65B43" w:rsidRDefault="00424E46">
      <w:pPr>
        <w:numPr>
          <w:ilvl w:val="0"/>
          <w:numId w:val="10"/>
        </w:numPr>
        <w:rPr>
          <w:del w:id="274" w:author="Damasceno and Strüber" w:date="2021-04-13T17:15:00Z"/>
        </w:rPr>
      </w:pPr>
      <w:del w:id="275" w:author="Damasceno and Strüber" w:date="2021-04-13T17:15:00Z">
        <w:r>
          <w:delText>The artifact shall include the figures/diagrams shown in its associated paper (e.g., PNG, JPG, PDF, SVG)</w:delText>
        </w:r>
      </w:del>
    </w:p>
    <w:p w14:paraId="00000063" w14:textId="3D736188" w:rsidR="00DA4AF3" w:rsidRDefault="00424E46">
      <w:pPr>
        <w:numPr>
          <w:ilvl w:val="0"/>
          <w:numId w:val="1"/>
        </w:numPr>
        <w:pPrChange w:id="276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r>
        <w:t>The artifact shall include log files produced</w:t>
      </w:r>
      <w:del w:id="277" w:author="Damasceno and Strüber" w:date="2021-04-13T17:15:00Z">
        <w:r>
          <w:delText xml:space="preserve"> by the MDE tool</w:delText>
        </w:r>
      </w:del>
    </w:p>
    <w:p w14:paraId="0E71619F" w14:textId="77777777" w:rsidR="00DA4AF3" w:rsidRDefault="00424E46">
      <w:pPr>
        <w:numPr>
          <w:ilvl w:val="0"/>
          <w:numId w:val="1"/>
        </w:numPr>
        <w:rPr>
          <w:moveFrom w:id="278" w:author="Damasceno and Strüber" w:date="2021-04-13T17:15:00Z"/>
        </w:rPr>
        <w:pPrChange w:id="279" w:author="Damasceno and Strüber" w:date="2021-04-13T17:15:00Z">
          <w:pPr>
            <w:numPr>
              <w:numId w:val="10"/>
            </w:numPr>
            <w:ind w:left="720" w:hanging="360"/>
          </w:pPr>
        </w:pPrChange>
      </w:pPr>
      <w:bookmarkStart w:id="280" w:name="_7w87zi32dok3" w:colFirst="0" w:colLast="0"/>
      <w:bookmarkEnd w:id="280"/>
      <w:moveFromRangeStart w:id="281" w:author="Damasceno and Strüber" w:date="2021-04-13T17:15:00Z" w:name="move69226563"/>
      <w:moveFrom w:id="282" w:author="Damasceno and Strüber" w:date="2021-04-13T17:15:00Z">
        <w:r>
          <w:t>The artifact shall include the complete set of test models analyzed</w:t>
        </w:r>
      </w:moveFrom>
    </w:p>
    <w:moveFromRangeEnd w:id="281"/>
    <w:p w14:paraId="00000064" w14:textId="77777777" w:rsidR="00DA4AF3" w:rsidRDefault="00424E46">
      <w:pPr>
        <w:pStyle w:val="Heading2"/>
      </w:pPr>
      <w:r>
        <w:t>How to run the analysis of results?</w:t>
      </w:r>
    </w:p>
    <w:p w14:paraId="00000065" w14:textId="2EBAC19E" w:rsidR="00DA4AF3" w:rsidRDefault="00424E46">
      <w:pPr>
        <w:numPr>
          <w:ilvl w:val="0"/>
          <w:numId w:val="1"/>
        </w:numPr>
        <w:pPrChange w:id="283" w:author="Damasceno and Strüber" w:date="2021-04-13T17:15:00Z">
          <w:pPr>
            <w:numPr>
              <w:numId w:val="6"/>
            </w:numPr>
            <w:ind w:left="720" w:hanging="360"/>
          </w:pPr>
        </w:pPrChange>
      </w:pPr>
      <w:r>
        <w:t xml:space="preserve">The artifact shall include scripts for the automated analysis of results as in the paper (e.g., </w:t>
      </w:r>
      <w:del w:id="284" w:author="Damasceno and Strüber" w:date="2021-04-13T17:15:00Z">
        <w:r>
          <w:delText>Rscripts</w:delText>
        </w:r>
      </w:del>
      <w:ins w:id="285" w:author="Damasceno and Strüber" w:date="2021-04-13T17:15:00Z">
        <w:r>
          <w:t>R scripts</w:t>
        </w:r>
      </w:ins>
      <w:r>
        <w:t xml:space="preserve">, python scripts, </w:t>
      </w:r>
      <w:proofErr w:type="spellStart"/>
      <w:r>
        <w:t>Jupyter</w:t>
      </w:r>
      <w:proofErr w:type="spellEnd"/>
      <w:r>
        <w:t xml:space="preserve"> notebooks)</w:t>
      </w:r>
    </w:p>
    <w:p w14:paraId="00000066" w14:textId="4FFAC1B2" w:rsidR="00DA4AF3" w:rsidRDefault="00424E46">
      <w:pPr>
        <w:numPr>
          <w:ilvl w:val="0"/>
          <w:numId w:val="1"/>
        </w:numPr>
        <w:pPrChange w:id="286" w:author="Damasceno and Strüber" w:date="2021-04-13T17:15:00Z">
          <w:pPr>
            <w:numPr>
              <w:numId w:val="6"/>
            </w:numPr>
            <w:ind w:left="720" w:hanging="360"/>
          </w:pPr>
        </w:pPrChange>
      </w:pPr>
      <w:r>
        <w:t xml:space="preserve">The artifact shall </w:t>
      </w:r>
      <w:del w:id="287" w:author="Damasceno and Strüber" w:date="2021-04-13T17:15:00Z">
        <w:r>
          <w:delText>includes</w:delText>
        </w:r>
      </w:del>
      <w:ins w:id="288" w:author="Damasceno and Strüber" w:date="2021-04-13T17:15:00Z">
        <w:r>
          <w:t>include</w:t>
        </w:r>
      </w:ins>
      <w:r>
        <w:t xml:space="preserve"> scripts for drawing figures and/or plots as in the paper (e.g., </w:t>
      </w:r>
      <w:del w:id="289" w:author="Damasceno and Strüber" w:date="2021-04-13T17:15:00Z">
        <w:r>
          <w:delText>Rscript</w:delText>
        </w:r>
      </w:del>
      <w:ins w:id="290" w:author="Damasceno and Strüber" w:date="2021-04-13T17:15:00Z">
        <w:r>
          <w:t>R scripts</w:t>
        </w:r>
      </w:ins>
      <w:r>
        <w:t xml:space="preserve">, python scripts, </w:t>
      </w:r>
      <w:proofErr w:type="spellStart"/>
      <w:r>
        <w:t>Jupyter</w:t>
      </w:r>
      <w:proofErr w:type="spellEnd"/>
      <w:r>
        <w:t xml:space="preserve"> </w:t>
      </w:r>
      <w:del w:id="291" w:author="Damasceno and Strüber" w:date="2021-04-13T17:15:00Z">
        <w:r>
          <w:delText>notebook</w:delText>
        </w:r>
      </w:del>
      <w:ins w:id="292" w:author="Damasceno and Strüber" w:date="2021-04-13T17:15:00Z">
        <w:r>
          <w:t>notebooks</w:t>
        </w:r>
      </w:ins>
      <w:r>
        <w:t>)</w:t>
      </w:r>
    </w:p>
    <w:p w14:paraId="00000067" w14:textId="77777777" w:rsidR="00DA4AF3" w:rsidRDefault="00424E46">
      <w:pPr>
        <w:numPr>
          <w:ilvl w:val="0"/>
          <w:numId w:val="1"/>
        </w:numPr>
        <w:pPrChange w:id="293" w:author="Damasceno and Strüber" w:date="2021-04-13T17:15:00Z">
          <w:pPr>
            <w:numPr>
              <w:numId w:val="6"/>
            </w:numPr>
            <w:ind w:left="720" w:hanging="360"/>
          </w:pPr>
        </w:pPrChange>
      </w:pPr>
      <w:r>
        <w:lastRenderedPageBreak/>
        <w:t>The artifact shall provide a clear description of the measurement procedures and metrics used in the paper</w:t>
      </w:r>
    </w:p>
    <w:p w14:paraId="00000068" w14:textId="61E59DA8" w:rsidR="00DA4AF3" w:rsidRDefault="00424E46">
      <w:pPr>
        <w:pStyle w:val="Heading2"/>
      </w:pPr>
      <w:bookmarkStart w:id="294" w:name="_hydpc6ba5t9" w:colFirst="0" w:colLast="0"/>
      <w:bookmarkEnd w:id="294"/>
      <w:r>
        <w:t xml:space="preserve">How </w:t>
      </w:r>
      <w:del w:id="295" w:author="Damasceno and Strüber" w:date="2021-04-13T17:15:00Z">
        <w:r>
          <w:delText xml:space="preserve">it </w:delText>
        </w:r>
      </w:del>
      <w:r>
        <w:t>could</w:t>
      </w:r>
      <w:ins w:id="296" w:author="Damasceno and Strüber" w:date="2021-04-13T17:15:00Z">
        <w:r>
          <w:t xml:space="preserve"> it</w:t>
        </w:r>
      </w:ins>
      <w:r>
        <w:t xml:space="preserve"> be repurposed?</w:t>
      </w:r>
    </w:p>
    <w:p w14:paraId="00000069" w14:textId="77777777" w:rsidR="00DA4AF3" w:rsidRDefault="00424E46">
      <w:pPr>
        <w:numPr>
          <w:ilvl w:val="0"/>
          <w:numId w:val="1"/>
        </w:numPr>
        <w:pPrChange w:id="297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 xml:space="preserve">The artifact shall indicate suggestions for contributions (e.g., notes.txt, todo.txt, ways it could be repurposed, </w:t>
      </w:r>
      <w:proofErr w:type="spellStart"/>
      <w:r>
        <w:t>wishlist</w:t>
      </w:r>
      <w:proofErr w:type="spellEnd"/>
      <w:r>
        <w:t>)</w:t>
      </w:r>
    </w:p>
    <w:p w14:paraId="0000006A" w14:textId="77777777" w:rsidR="00DA4AF3" w:rsidRDefault="00424E46">
      <w:pPr>
        <w:numPr>
          <w:ilvl w:val="0"/>
          <w:numId w:val="1"/>
        </w:numPr>
        <w:pPrChange w:id="298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>The artifact documentation shall be designed considering users with minimal expertise</w:t>
      </w:r>
    </w:p>
    <w:p w14:paraId="0000006B" w14:textId="77777777" w:rsidR="00DA4AF3" w:rsidRDefault="00424E46">
      <w:pPr>
        <w:numPr>
          <w:ilvl w:val="0"/>
          <w:numId w:val="1"/>
        </w:numPr>
        <w:pPrChange w:id="299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>The artifact shall provide details about ethical concerns in replications</w:t>
      </w:r>
    </w:p>
    <w:p w14:paraId="40DE279F" w14:textId="77777777" w:rsidR="00D65B43" w:rsidRDefault="00424E46">
      <w:pPr>
        <w:numPr>
          <w:ilvl w:val="0"/>
          <w:numId w:val="4"/>
        </w:numPr>
        <w:rPr>
          <w:del w:id="300" w:author="Damasceno and Strüber" w:date="2021-04-13T17:15:00Z"/>
        </w:rPr>
      </w:pPr>
      <w:del w:id="301" w:author="Damasceno and Strüber" w:date="2021-04-13T17:15:00Z">
        <w:r>
          <w:delText>Experiment workflow shall allow to produce intermediate files to ease rework (e.g., increasing levels of cleanliness or task specificity)</w:delText>
        </w:r>
      </w:del>
    </w:p>
    <w:p w14:paraId="0000006C" w14:textId="7578C54D" w:rsidR="00DA4AF3" w:rsidRDefault="00424E46">
      <w:pPr>
        <w:numPr>
          <w:ilvl w:val="0"/>
          <w:numId w:val="1"/>
        </w:numPr>
        <w:pPrChange w:id="302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 xml:space="preserve">The artifact source code shall be </w:t>
      </w:r>
      <w:del w:id="303" w:author="Damasceno and Strüber" w:date="2021-04-13T17:15:00Z">
        <w:r>
          <w:delText>documentated</w:delText>
        </w:r>
      </w:del>
      <w:ins w:id="304" w:author="Damasceno and Strüber" w:date="2021-04-13T17:15:00Z">
        <w:r>
          <w:t>documented</w:t>
        </w:r>
      </w:ins>
      <w:r>
        <w:t xml:space="preserve"> (e.g., in-code comments, </w:t>
      </w:r>
      <w:del w:id="305" w:author="Damasceno and Strüber" w:date="2021-04-13T17:15:00Z">
        <w:r>
          <w:delText>javadocs</w:delText>
        </w:r>
      </w:del>
      <w:ins w:id="306" w:author="Damasceno and Strüber" w:date="2021-04-13T17:15:00Z">
        <w:r>
          <w:t>Javadoc</w:t>
        </w:r>
      </w:ins>
      <w:r>
        <w:t>)</w:t>
      </w:r>
    </w:p>
    <w:p w14:paraId="0000006D" w14:textId="3536133C" w:rsidR="00DA4AF3" w:rsidRDefault="00424E46">
      <w:pPr>
        <w:numPr>
          <w:ilvl w:val="0"/>
          <w:numId w:val="1"/>
        </w:numPr>
        <w:pPrChange w:id="307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 xml:space="preserve">The artifact shall provide </w:t>
      </w:r>
      <w:del w:id="308" w:author="Damasceno and Strüber" w:date="2021-04-13T17:15:00Z">
        <w:r>
          <w:delText>means</w:delText>
        </w:r>
      </w:del>
      <w:ins w:id="309" w:author="Damasceno and Strüber" w:date="2021-04-13T17:15:00Z">
        <w:r>
          <w:t>instructions</w:t>
        </w:r>
      </w:ins>
      <w:r>
        <w:t xml:space="preserve"> for integration/chaining with commercial tools (e.g., </w:t>
      </w:r>
      <w:proofErr w:type="spellStart"/>
      <w:r>
        <w:t>Matlab</w:t>
      </w:r>
      <w:proofErr w:type="spellEnd"/>
      <w:r>
        <w:t>, DOORS)</w:t>
      </w:r>
    </w:p>
    <w:p w14:paraId="768CACCD" w14:textId="77777777" w:rsidR="00D65B43" w:rsidRDefault="00424E46">
      <w:pPr>
        <w:numPr>
          <w:ilvl w:val="0"/>
          <w:numId w:val="4"/>
        </w:numPr>
        <w:rPr>
          <w:del w:id="310" w:author="Damasceno and Strüber" w:date="2021-04-13T17:15:00Z"/>
        </w:rPr>
      </w:pPr>
      <w:del w:id="311" w:author="Damasceno and Strüber" w:date="2021-04-13T17:15:00Z">
        <w:r>
          <w:delText>The artifact shall describe other potential applications or problems that could be addressed</w:delText>
        </w:r>
      </w:del>
    </w:p>
    <w:p w14:paraId="0000006E" w14:textId="77777777" w:rsidR="00DA4AF3" w:rsidRDefault="00424E46">
      <w:pPr>
        <w:numPr>
          <w:ilvl w:val="0"/>
          <w:numId w:val="1"/>
        </w:numPr>
        <w:pPrChange w:id="312" w:author="Damasceno and Strüber" w:date="2021-04-13T17:15:00Z">
          <w:pPr>
            <w:numPr>
              <w:numId w:val="4"/>
            </w:numPr>
            <w:ind w:left="720" w:hanging="360"/>
          </w:pPr>
        </w:pPrChange>
      </w:pPr>
      <w:r>
        <w:t>The artifact shall report known issues, bugs</w:t>
      </w:r>
      <w:ins w:id="313" w:author="Damasceno and Strüber" w:date="2021-04-13T17:15:00Z">
        <w:r>
          <w:t>,</w:t>
        </w:r>
      </w:ins>
      <w:r>
        <w:t xml:space="preserve"> and limitations (e.g., issue tracker)</w:t>
      </w:r>
    </w:p>
    <w:p w14:paraId="0000006F" w14:textId="77777777" w:rsidR="00DA4AF3" w:rsidRDefault="00424E46">
      <w:pPr>
        <w:pStyle w:val="Heading1"/>
      </w:pPr>
      <w:bookmarkStart w:id="314" w:name="_y4m1h4u5mzpw" w:colFirst="0" w:colLast="0"/>
      <w:bookmarkEnd w:id="314"/>
      <w:r>
        <w:t>How much</w:t>
      </w:r>
      <w:ins w:id="315" w:author="Damasceno and Strüber" w:date="2021-04-13T17:15:00Z">
        <w:r>
          <w:t>/many</w:t>
        </w:r>
      </w:ins>
      <w:r>
        <w:t>?</w:t>
      </w:r>
    </w:p>
    <w:p w14:paraId="00000070" w14:textId="0DCE23AB" w:rsidR="00DA4AF3" w:rsidRDefault="00424E46">
      <w:pPr>
        <w:pStyle w:val="Heading2"/>
      </w:pPr>
      <w:bookmarkStart w:id="316" w:name="_mmpq7aor9dll" w:colFirst="0" w:colLast="0"/>
      <w:bookmarkEnd w:id="316"/>
      <w:r>
        <w:t xml:space="preserve">How </w:t>
      </w:r>
      <w:del w:id="317" w:author="Damasceno and Strüber" w:date="2021-04-13T17:15:00Z">
        <w:r>
          <w:delText>much resource</w:delText>
        </w:r>
      </w:del>
      <w:ins w:id="318" w:author="Damasceno and Strüber" w:date="2021-04-13T17:15:00Z">
        <w:r>
          <w:t>many resources</w:t>
        </w:r>
      </w:ins>
      <w:r>
        <w:t xml:space="preserve"> does it need?</w:t>
      </w:r>
    </w:p>
    <w:p w14:paraId="00000071" w14:textId="383B1FE1" w:rsidR="00DA4AF3" w:rsidRDefault="00424E46">
      <w:pPr>
        <w:numPr>
          <w:ilvl w:val="0"/>
          <w:numId w:val="1"/>
        </w:numPr>
        <w:pPrChange w:id="319" w:author="Damasceno and Strüber" w:date="2021-04-13T17:15:00Z">
          <w:pPr>
            <w:numPr>
              <w:numId w:val="9"/>
            </w:numPr>
            <w:ind w:left="720" w:hanging="360"/>
          </w:pPr>
        </w:pPrChange>
      </w:pPr>
      <w:r>
        <w:t xml:space="preserve">The artifact shall indicate the system and environment where it was </w:t>
      </w:r>
      <w:del w:id="320" w:author="Damasceno and Strüber" w:date="2021-04-13T17:15:00Z">
        <w:r>
          <w:delText>successfuly</w:delText>
        </w:r>
      </w:del>
      <w:ins w:id="321" w:author="Damasceno and Strüber" w:date="2021-04-13T17:15:00Z">
        <w:r>
          <w:t>successfully</w:t>
        </w:r>
      </w:ins>
      <w:r>
        <w:t xml:space="preserve"> evaluated (e.g., OS, CPU, RAM, GPU, Disk)</w:t>
      </w:r>
    </w:p>
    <w:p w14:paraId="00000072" w14:textId="77777777" w:rsidR="00DA4AF3" w:rsidRDefault="00424E46">
      <w:pPr>
        <w:numPr>
          <w:ilvl w:val="0"/>
          <w:numId w:val="1"/>
        </w:numPr>
        <w:pPrChange w:id="322" w:author="Damasceno and Strüber" w:date="2021-04-13T17:15:00Z">
          <w:pPr>
            <w:numPr>
              <w:numId w:val="9"/>
            </w:numPr>
            <w:ind w:left="720" w:hanging="360"/>
          </w:pPr>
        </w:pPrChange>
      </w:pPr>
      <w:r>
        <w:t>The artifact shall indicate the minimum system and environment requirements for usage (e.g., OS, CPU, RAM, GPU, Disk)</w:t>
      </w:r>
    </w:p>
    <w:p w14:paraId="00000073" w14:textId="77777777" w:rsidR="00DA4AF3" w:rsidRDefault="00424E46">
      <w:pPr>
        <w:numPr>
          <w:ilvl w:val="0"/>
          <w:numId w:val="1"/>
        </w:numPr>
        <w:pPrChange w:id="323" w:author="Damasceno and Strüber" w:date="2021-04-13T17:15:00Z">
          <w:pPr>
            <w:numPr>
              <w:numId w:val="9"/>
            </w:numPr>
            <w:ind w:left="720" w:hanging="360"/>
          </w:pPr>
        </w:pPrChange>
      </w:pPr>
      <w:r>
        <w:t>The artifact shall indicate the skills and/or settings required for usage (e.g., team configuration, users' skills)</w:t>
      </w:r>
    </w:p>
    <w:p w14:paraId="00000074" w14:textId="77777777" w:rsidR="00DA4AF3" w:rsidRDefault="00424E46">
      <w:pPr>
        <w:numPr>
          <w:ilvl w:val="0"/>
          <w:numId w:val="1"/>
        </w:numPr>
        <w:pPrChange w:id="324" w:author="Damasceno and Strüber" w:date="2021-04-13T17:15:00Z">
          <w:pPr>
            <w:numPr>
              <w:numId w:val="9"/>
            </w:numPr>
            <w:ind w:left="720" w:hanging="360"/>
          </w:pPr>
        </w:pPrChange>
      </w:pPr>
      <w:r>
        <w:t>The artifact shall indicate the approximate amount of time needed to replicate the experiment</w:t>
      </w:r>
    </w:p>
    <w:sectPr w:rsidR="00DA4A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62D0"/>
    <w:multiLevelType w:val="multilevel"/>
    <w:tmpl w:val="447CC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C4860"/>
    <w:multiLevelType w:val="multilevel"/>
    <w:tmpl w:val="A5D46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220CF"/>
    <w:multiLevelType w:val="multilevel"/>
    <w:tmpl w:val="C688E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7F1463"/>
    <w:multiLevelType w:val="multilevel"/>
    <w:tmpl w:val="AF3E8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1D63EA"/>
    <w:multiLevelType w:val="multilevel"/>
    <w:tmpl w:val="AC32A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C41675"/>
    <w:multiLevelType w:val="multilevel"/>
    <w:tmpl w:val="7D92A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9F2048"/>
    <w:multiLevelType w:val="multilevel"/>
    <w:tmpl w:val="365A8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257D26"/>
    <w:multiLevelType w:val="multilevel"/>
    <w:tmpl w:val="C17C5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F37F4"/>
    <w:multiLevelType w:val="multilevel"/>
    <w:tmpl w:val="BA3AB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6C69E9"/>
    <w:multiLevelType w:val="multilevel"/>
    <w:tmpl w:val="A8266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A54230"/>
    <w:multiLevelType w:val="multilevel"/>
    <w:tmpl w:val="E3A00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01328"/>
    <w:multiLevelType w:val="multilevel"/>
    <w:tmpl w:val="54ACA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23DB6"/>
    <w:multiLevelType w:val="multilevel"/>
    <w:tmpl w:val="42B68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005981"/>
    <w:multiLevelType w:val="multilevel"/>
    <w:tmpl w:val="0868C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9005E1"/>
    <w:multiLevelType w:val="multilevel"/>
    <w:tmpl w:val="6150B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9243E1"/>
    <w:multiLevelType w:val="multilevel"/>
    <w:tmpl w:val="9AC89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647494"/>
    <w:multiLevelType w:val="multilevel"/>
    <w:tmpl w:val="49E0A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B630E2"/>
    <w:multiLevelType w:val="multilevel"/>
    <w:tmpl w:val="1E7E4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7"/>
  </w:num>
  <w:num w:numId="6">
    <w:abstractNumId w:val="12"/>
  </w:num>
  <w:num w:numId="7">
    <w:abstractNumId w:val="11"/>
  </w:num>
  <w:num w:numId="8">
    <w:abstractNumId w:val="16"/>
  </w:num>
  <w:num w:numId="9">
    <w:abstractNumId w:val="13"/>
  </w:num>
  <w:num w:numId="10">
    <w:abstractNumId w:val="4"/>
  </w:num>
  <w:num w:numId="11">
    <w:abstractNumId w:val="10"/>
  </w:num>
  <w:num w:numId="12">
    <w:abstractNumId w:val="6"/>
  </w:num>
  <w:num w:numId="13">
    <w:abstractNumId w:val="2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F3"/>
    <w:rsid w:val="00424E46"/>
    <w:rsid w:val="00456A1E"/>
    <w:rsid w:val="00D65B43"/>
    <w:rsid w:val="00DA4AF3"/>
    <w:rsid w:val="00E1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6087B-D232-435C-8FC1-0B85E63F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E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Damasceno</dc:creator>
  <cp:lastModifiedBy>Carlos Diego</cp:lastModifiedBy>
  <cp:revision>2</cp:revision>
  <dcterms:created xsi:type="dcterms:W3CDTF">2021-05-06T13:00:00Z</dcterms:created>
  <dcterms:modified xsi:type="dcterms:W3CDTF">2021-05-06T13:00:00Z</dcterms:modified>
</cp:coreProperties>
</file>